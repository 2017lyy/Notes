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2AEA299" w14:textId="77777777" w:rsidR="00000000" w:rsidRDefault="00B01E5D">
      <w:pPr>
        <w:spacing w:afterLines="100" w:after="240"/>
        <w:jc w:val="both"/>
        <w:rPr>
          <w:ins w:id="0" w:author="ZX" w:date="2017-12-20T22:21:00Z"/>
          <w:rFonts w:ascii="Times New Roman" w:hAnsi="Times New Roman" w:cs="Times New Roman"/>
          <w:b/>
          <w:sz w:val="24"/>
          <w:szCs w:val="24"/>
        </w:rPr>
      </w:pPr>
      <w:bookmarkStart w:id="1" w:name="_GoBack"/>
      <w:bookmarkEnd w:id="1"/>
      <w:ins w:id="2" w:author="ZX" w:date="2017-12-20T22:20:00Z">
        <w:r>
          <w:rPr>
            <w:rFonts w:ascii="Times New Roman" w:hAnsi="Times New Roman" w:cs="Times New Roman" w:hint="eastAsia"/>
            <w:b/>
            <w:sz w:val="24"/>
            <w:szCs w:val="24"/>
          </w:rPr>
          <w:t>研究</w:t>
        </w:r>
      </w:ins>
      <w:ins w:id="3" w:author="ZX" w:date="2017-12-20T22:21:00Z">
        <w:r>
          <w:rPr>
            <w:rFonts w:ascii="Times New Roman" w:hAnsi="Times New Roman" w:cs="Times New Roman" w:hint="eastAsia"/>
            <w:b/>
            <w:sz w:val="24"/>
            <w:szCs w:val="24"/>
          </w:rPr>
          <w:t>富有</w:t>
        </w:r>
        <w:r>
          <w:rPr>
            <w:rFonts w:ascii="Times New Roman" w:hAnsi="Times New Roman" w:cs="Times New Roman" w:hint="eastAsia"/>
            <w:b/>
            <w:sz w:val="24"/>
            <w:szCs w:val="24"/>
          </w:rPr>
          <w:t>新</w:t>
        </w:r>
        <w:r>
          <w:rPr>
            <w:rFonts w:ascii="Times New Roman" w:hAnsi="Times New Roman" w:cs="Times New Roman" w:hint="eastAsia"/>
            <w:b/>
            <w:sz w:val="24"/>
            <w:szCs w:val="24"/>
          </w:rPr>
          <w:t>意，</w:t>
        </w:r>
        <w:r>
          <w:rPr>
            <w:rFonts w:ascii="Times New Roman" w:hAnsi="Times New Roman" w:cs="Times New Roman" w:hint="eastAsia"/>
            <w:b/>
            <w:sz w:val="24"/>
            <w:szCs w:val="24"/>
          </w:rPr>
          <w:t>得出的</w:t>
        </w:r>
        <w:r>
          <w:rPr>
            <w:rFonts w:ascii="Times New Roman" w:hAnsi="Times New Roman" w:cs="Times New Roman" w:hint="eastAsia"/>
            <w:b/>
            <w:sz w:val="24"/>
            <w:szCs w:val="24"/>
          </w:rPr>
          <w:t>结论</w:t>
        </w:r>
        <w:r>
          <w:rPr>
            <w:rFonts w:ascii="Times New Roman" w:hAnsi="Times New Roman" w:cs="Times New Roman" w:hint="eastAsia"/>
            <w:b/>
            <w:sz w:val="24"/>
            <w:szCs w:val="24"/>
          </w:rPr>
          <w:t>具</w:t>
        </w:r>
        <w:r>
          <w:rPr>
            <w:rFonts w:ascii="Times New Roman" w:hAnsi="Times New Roman" w:cs="Times New Roman" w:hint="eastAsia"/>
            <w:b/>
            <w:sz w:val="24"/>
            <w:szCs w:val="24"/>
          </w:rPr>
          <w:t>有实际</w:t>
        </w:r>
        <w:r>
          <w:rPr>
            <w:rFonts w:ascii="Times New Roman" w:hAnsi="Times New Roman" w:cs="Times New Roman" w:hint="eastAsia"/>
            <w:b/>
            <w:sz w:val="24"/>
            <w:szCs w:val="24"/>
          </w:rPr>
          <w:t>操作</w:t>
        </w:r>
        <w:r>
          <w:rPr>
            <w:rFonts w:ascii="Times New Roman" w:hAnsi="Times New Roman" w:cs="Times New Roman" w:hint="eastAsia"/>
            <w:b/>
            <w:sz w:val="24"/>
            <w:szCs w:val="24"/>
          </w:rPr>
          <w:t>价值</w:t>
        </w:r>
        <w:r>
          <w:rPr>
            <w:rFonts w:ascii="Times New Roman" w:hAnsi="Times New Roman" w:cs="Times New Roman" w:hint="eastAsia"/>
            <w:b/>
            <w:sz w:val="24"/>
            <w:szCs w:val="24"/>
          </w:rPr>
          <w:t>。</w:t>
        </w:r>
      </w:ins>
      <w:ins w:id="4" w:author="ZX" w:date="2017-12-20T22:03:00Z">
        <w:r>
          <w:rPr>
            <w:rFonts w:ascii="Times New Roman" w:hAnsi="Times New Roman" w:cs="Times New Roman" w:hint="eastAsia"/>
            <w:b/>
            <w:sz w:val="24"/>
            <w:szCs w:val="24"/>
          </w:rPr>
          <w:t>D</w:t>
        </w:r>
        <w:r>
          <w:rPr>
            <w:rFonts w:ascii="Times New Roman" w:hAnsi="Times New Roman" w:cs="Times New Roman" w:hint="eastAsia"/>
            <w:b/>
            <w:sz w:val="24"/>
            <w:szCs w:val="24"/>
          </w:rPr>
          <w:t>ata</w:t>
        </w:r>
        <w:r>
          <w:rPr>
            <w:rFonts w:ascii="Times New Roman" w:hAnsi="Times New Roman" w:cs="Times New Roman" w:hint="eastAsia"/>
            <w:b/>
            <w:sz w:val="24"/>
            <w:szCs w:val="24"/>
          </w:rPr>
          <w:t xml:space="preserve"> </w:t>
        </w:r>
        <w:r>
          <w:rPr>
            <w:rFonts w:ascii="Times New Roman" w:hAnsi="Times New Roman" w:cs="Times New Roman" w:hint="eastAsia"/>
            <w:b/>
            <w:sz w:val="24"/>
            <w:szCs w:val="24"/>
          </w:rPr>
          <w:t>Anal</w:t>
        </w:r>
        <w:r>
          <w:rPr>
            <w:rFonts w:ascii="Times New Roman" w:hAnsi="Times New Roman" w:cs="Times New Roman" w:hint="eastAsia"/>
            <w:b/>
            <w:sz w:val="24"/>
            <w:szCs w:val="24"/>
          </w:rPr>
          <w:t>ysis</w:t>
        </w:r>
        <w:r>
          <w:rPr>
            <w:rFonts w:ascii="Times New Roman" w:hAnsi="Times New Roman" w:cs="Times New Roman" w:hint="eastAsia"/>
            <w:b/>
            <w:sz w:val="24"/>
            <w:szCs w:val="24"/>
          </w:rPr>
          <w:t>方面</w:t>
        </w:r>
      </w:ins>
      <w:ins w:id="5" w:author="ZX" w:date="2017-12-20T21:56:00Z">
        <w:r>
          <w:rPr>
            <w:rFonts w:ascii="Times New Roman" w:hAnsi="Times New Roman" w:cs="Times New Roman"/>
            <w:b/>
            <w:sz w:val="24"/>
            <w:szCs w:val="24"/>
          </w:rPr>
          <w:t>做的</w:t>
        </w:r>
      </w:ins>
      <w:ins w:id="6" w:author="ZX" w:date="2017-12-20T22:03:00Z">
        <w:r>
          <w:rPr>
            <w:rFonts w:ascii="Times New Roman" w:hAnsi="Times New Roman" w:cs="Times New Roman" w:hint="eastAsia"/>
            <w:b/>
            <w:sz w:val="24"/>
            <w:szCs w:val="24"/>
          </w:rPr>
          <w:t>很细致</w:t>
        </w:r>
      </w:ins>
      <w:ins w:id="7" w:author="ZX" w:date="2017-12-20T21:56:00Z">
        <w:r>
          <w:rPr>
            <w:rFonts w:ascii="Times New Roman" w:hAnsi="Times New Roman" w:cs="Times New Roman"/>
            <w:b/>
            <w:sz w:val="24"/>
            <w:szCs w:val="24"/>
          </w:rPr>
          <w:t>。</w:t>
        </w:r>
      </w:ins>
    </w:p>
    <w:p w14:paraId="60A0A1B8" w14:textId="77777777" w:rsidR="00000000" w:rsidRDefault="00B01E5D">
      <w:pPr>
        <w:spacing w:afterLines="100" w:after="240"/>
        <w:jc w:val="both"/>
        <w:rPr>
          <w:ins w:id="8" w:author="ZX" w:date="2017-12-20T22:03:00Z"/>
          <w:rFonts w:ascii="Times New Roman" w:hAnsi="Times New Roman" w:cs="Times New Roman"/>
          <w:b/>
          <w:sz w:val="24"/>
          <w:szCs w:val="24"/>
        </w:rPr>
      </w:pPr>
      <w:ins w:id="9" w:author="ZX" w:date="2017-12-20T22:09:00Z">
        <w:r>
          <w:rPr>
            <w:rFonts w:ascii="Times New Roman" w:hAnsi="Times New Roman" w:cs="Times New Roman" w:hint="eastAsia"/>
            <w:b/>
            <w:sz w:val="24"/>
            <w:szCs w:val="24"/>
          </w:rPr>
          <w:t>语法</w:t>
        </w:r>
        <w:r>
          <w:rPr>
            <w:rFonts w:ascii="Times New Roman" w:hAnsi="Times New Roman" w:cs="Times New Roman" w:hint="eastAsia"/>
            <w:b/>
            <w:sz w:val="24"/>
            <w:szCs w:val="24"/>
          </w:rPr>
          <w:t>、</w:t>
        </w:r>
        <w:r>
          <w:rPr>
            <w:rFonts w:ascii="Times New Roman" w:hAnsi="Times New Roman" w:cs="Times New Roman" w:hint="eastAsia"/>
            <w:b/>
            <w:sz w:val="24"/>
            <w:szCs w:val="24"/>
          </w:rPr>
          <w:t>拼写</w:t>
        </w:r>
        <w:r>
          <w:rPr>
            <w:rFonts w:ascii="Times New Roman" w:hAnsi="Times New Roman" w:cs="Times New Roman" w:hint="eastAsia"/>
            <w:b/>
            <w:sz w:val="24"/>
            <w:szCs w:val="24"/>
          </w:rPr>
          <w:t>可以</w:t>
        </w:r>
        <w:r>
          <w:rPr>
            <w:rFonts w:ascii="Times New Roman" w:hAnsi="Times New Roman" w:cs="Times New Roman" w:hint="eastAsia"/>
            <w:b/>
            <w:sz w:val="24"/>
            <w:szCs w:val="24"/>
          </w:rPr>
          <w:t>进一步</w:t>
        </w:r>
        <w:r>
          <w:rPr>
            <w:rFonts w:ascii="Times New Roman" w:hAnsi="Times New Roman" w:cs="Times New Roman" w:hint="eastAsia"/>
            <w:b/>
            <w:sz w:val="24"/>
            <w:szCs w:val="24"/>
          </w:rPr>
          <w:t>改进</w:t>
        </w:r>
        <w:r>
          <w:rPr>
            <w:rFonts w:ascii="Times New Roman" w:hAnsi="Times New Roman" w:cs="Times New Roman" w:hint="eastAsia"/>
            <w:b/>
            <w:sz w:val="24"/>
            <w:szCs w:val="24"/>
          </w:rPr>
          <w:t>。</w:t>
        </w:r>
      </w:ins>
    </w:p>
    <w:p w14:paraId="0D68FD64" w14:textId="77777777" w:rsidR="00000000" w:rsidRDefault="00B01E5D">
      <w:pPr>
        <w:spacing w:afterLines="100" w:after="240"/>
        <w:jc w:val="both"/>
        <w:rPr>
          <w:ins w:id="10" w:author="ZX" w:date="2017-12-20T22:08:00Z"/>
          <w:rFonts w:ascii="Times New Roman" w:hAnsi="Times New Roman" w:cs="Times New Roman"/>
          <w:b/>
          <w:sz w:val="24"/>
          <w:szCs w:val="24"/>
        </w:rPr>
      </w:pPr>
      <w:ins w:id="11" w:author="ZX" w:date="2017-12-20T22:08:00Z">
        <w:r>
          <w:rPr>
            <w:rFonts w:ascii="Times New Roman" w:hAnsi="Times New Roman" w:cs="Times New Roman" w:hint="eastAsia"/>
            <w:b/>
            <w:sz w:val="24"/>
            <w:szCs w:val="24"/>
          </w:rPr>
          <w:t>M</w:t>
        </w:r>
        <w:r>
          <w:rPr>
            <w:rFonts w:ascii="Times New Roman" w:hAnsi="Times New Roman" w:cs="Times New Roman" w:hint="eastAsia"/>
            <w:b/>
            <w:sz w:val="24"/>
            <w:szCs w:val="24"/>
          </w:rPr>
          <w:t>e</w:t>
        </w:r>
        <w:r>
          <w:rPr>
            <w:rFonts w:ascii="Times New Roman" w:hAnsi="Times New Roman" w:cs="Times New Roman" w:hint="eastAsia"/>
            <w:b/>
            <w:sz w:val="24"/>
            <w:szCs w:val="24"/>
          </w:rPr>
          <w:t>thods</w:t>
        </w:r>
      </w:ins>
      <w:ins w:id="12" w:author="ZX" w:date="2017-12-20T21:56:00Z">
        <w:r>
          <w:rPr>
            <w:rFonts w:ascii="Times New Roman" w:hAnsi="Times New Roman" w:cs="Times New Roman"/>
            <w:b/>
            <w:sz w:val="24"/>
            <w:szCs w:val="24"/>
          </w:rPr>
          <w:t>部分建议：</w:t>
        </w:r>
      </w:ins>
    </w:p>
    <w:p w14:paraId="0FCDAE3D" w14:textId="77777777" w:rsidR="00000000" w:rsidRDefault="00B01E5D">
      <w:pPr>
        <w:pStyle w:val="a3"/>
        <w:rPr>
          <w:ins w:id="13" w:author="ZX" w:date="2017-12-20T22:08:00Z"/>
          <w:rFonts w:ascii="Times New Roman" w:eastAsia="Calibri" w:hAnsi="Times New Roman" w:cs="Times New Roman"/>
          <w:b/>
          <w:sz w:val="24"/>
          <w:szCs w:val="24"/>
        </w:rPr>
      </w:pPr>
      <w:ins w:id="14" w:author="ZX" w:date="2017-12-20T22:09:00Z">
        <w:r>
          <w:rPr>
            <w:rFonts w:ascii="Times New Roman" w:hAnsi="Times New Roman" w:cs="Times New Roman" w:hint="eastAsia"/>
            <w:b/>
            <w:sz w:val="24"/>
            <w:szCs w:val="24"/>
          </w:rPr>
          <w:t>Methods</w:t>
        </w:r>
        <w:r>
          <w:rPr>
            <w:rFonts w:ascii="Times New Roman" w:hAnsi="Times New Roman" w:cs="Times New Roman" w:hint="eastAsia"/>
            <w:b/>
            <w:sz w:val="24"/>
            <w:szCs w:val="24"/>
          </w:rPr>
          <w:t>部分</w:t>
        </w:r>
      </w:ins>
      <w:ins w:id="15" w:author="ZX" w:date="2017-12-20T22:08:00Z">
        <w:r>
          <w:rPr>
            <w:rFonts w:ascii="Times New Roman" w:eastAsia="Calibri" w:hAnsi="Times New Roman" w:cs="Times New Roman"/>
            <w:b/>
            <w:sz w:val="24"/>
            <w:szCs w:val="24"/>
          </w:rPr>
          <w:t>不需要呈现全部问卷内容，可先介绍问卷的目的和设计的原则、</w:t>
        </w:r>
        <w:r>
          <w:rPr>
            <w:rFonts w:ascii="Times New Roman" w:eastAsia="Calibri" w:hAnsi="Times New Roman" w:cs="Times New Roman"/>
            <w:b/>
            <w:sz w:val="24"/>
            <w:szCs w:val="24"/>
          </w:rPr>
          <w:t>Participant</w:t>
        </w:r>
        <w:r>
          <w:rPr>
            <w:rFonts w:ascii="Times New Roman" w:eastAsia="Calibri" w:hAnsi="Times New Roman" w:cs="Times New Roman"/>
            <w:b/>
            <w:sz w:val="24"/>
            <w:szCs w:val="24"/>
          </w:rPr>
          <w:t>的情况以及问卷有效性的情况等。</w:t>
        </w:r>
      </w:ins>
      <w:ins w:id="16" w:author="ZX" w:date="2017-12-20T22:16:00Z">
        <w:r>
          <w:rPr>
            <w:rFonts w:ascii="Times New Roman" w:hAnsi="Times New Roman" w:cs="Times New Roman" w:hint="eastAsia"/>
            <w:b/>
            <w:sz w:val="24"/>
            <w:szCs w:val="24"/>
          </w:rPr>
          <w:t>M</w:t>
        </w:r>
        <w:r>
          <w:rPr>
            <w:rFonts w:ascii="Times New Roman" w:hAnsi="Times New Roman" w:cs="Times New Roman" w:hint="eastAsia"/>
            <w:b/>
            <w:sz w:val="24"/>
            <w:szCs w:val="24"/>
          </w:rPr>
          <w:t>ethods</w:t>
        </w:r>
        <w:r>
          <w:rPr>
            <w:rFonts w:ascii="Times New Roman" w:hAnsi="Times New Roman" w:cs="Times New Roman" w:hint="eastAsia"/>
            <w:b/>
            <w:sz w:val="24"/>
            <w:szCs w:val="24"/>
          </w:rPr>
          <w:t>部分</w:t>
        </w:r>
        <w:r>
          <w:rPr>
            <w:rFonts w:ascii="Times New Roman" w:hAnsi="Times New Roman" w:cs="Times New Roman" w:hint="eastAsia"/>
            <w:b/>
            <w:sz w:val="24"/>
            <w:szCs w:val="24"/>
          </w:rPr>
          <w:t>还应该</w:t>
        </w:r>
        <w:r>
          <w:rPr>
            <w:rFonts w:ascii="Times New Roman" w:hAnsi="Times New Roman" w:cs="Times New Roman" w:hint="eastAsia"/>
            <w:b/>
            <w:sz w:val="24"/>
            <w:szCs w:val="24"/>
          </w:rPr>
          <w:t>简单</w:t>
        </w:r>
        <w:r>
          <w:rPr>
            <w:rFonts w:ascii="Times New Roman" w:hAnsi="Times New Roman" w:cs="Times New Roman" w:hint="eastAsia"/>
            <w:b/>
            <w:sz w:val="24"/>
            <w:szCs w:val="24"/>
          </w:rPr>
          <w:t>介绍</w:t>
        </w:r>
        <w:r>
          <w:rPr>
            <w:rFonts w:ascii="Times New Roman" w:hAnsi="Times New Roman" w:cs="Times New Roman" w:hint="eastAsia"/>
            <w:b/>
            <w:sz w:val="24"/>
            <w:szCs w:val="24"/>
          </w:rPr>
          <w:t>后文中</w:t>
        </w:r>
        <w:r>
          <w:rPr>
            <w:rFonts w:ascii="Times New Roman" w:hAnsi="Times New Roman" w:cs="Times New Roman" w:hint="eastAsia"/>
            <w:b/>
            <w:sz w:val="24"/>
            <w:szCs w:val="24"/>
          </w:rPr>
          <w:t>使用</w:t>
        </w:r>
        <w:r>
          <w:rPr>
            <w:rFonts w:ascii="Times New Roman" w:hAnsi="Times New Roman" w:cs="Times New Roman" w:hint="eastAsia"/>
            <w:b/>
            <w:sz w:val="24"/>
            <w:szCs w:val="24"/>
          </w:rPr>
          <w:t>的</w:t>
        </w:r>
        <w:r>
          <w:rPr>
            <w:rFonts w:ascii="Times New Roman" w:hAnsi="Times New Roman" w:cs="Times New Roman" w:hint="eastAsia"/>
            <w:b/>
            <w:sz w:val="24"/>
            <w:szCs w:val="24"/>
          </w:rPr>
          <w:t>数据分析</w:t>
        </w:r>
        <w:r>
          <w:rPr>
            <w:rFonts w:ascii="Times New Roman" w:hAnsi="Times New Roman" w:cs="Times New Roman" w:hint="eastAsia"/>
            <w:b/>
            <w:sz w:val="24"/>
            <w:szCs w:val="24"/>
          </w:rPr>
          <w:t>方法。</w:t>
        </w:r>
      </w:ins>
    </w:p>
    <w:p w14:paraId="60A20385" w14:textId="77777777" w:rsidR="00000000" w:rsidRDefault="00B01E5D">
      <w:pPr>
        <w:spacing w:afterLines="100" w:after="240"/>
        <w:jc w:val="both"/>
        <w:rPr>
          <w:ins w:id="17" w:author="ZX" w:date="2017-12-20T22:08:00Z"/>
          <w:rFonts w:ascii="Times New Roman" w:hAnsi="Times New Roman" w:cs="Times New Roman"/>
          <w:b/>
          <w:sz w:val="24"/>
          <w:szCs w:val="24"/>
        </w:rPr>
      </w:pPr>
    </w:p>
    <w:p w14:paraId="426DE959" w14:textId="77777777" w:rsidR="00000000" w:rsidRDefault="00B01E5D">
      <w:pPr>
        <w:spacing w:afterLines="100" w:after="240"/>
        <w:jc w:val="both"/>
        <w:rPr>
          <w:ins w:id="18" w:author="ZX" w:date="2017-12-20T21:56:00Z"/>
          <w:rFonts w:ascii="Times New Roman" w:hAnsi="Times New Roman" w:cs="Times New Roman"/>
          <w:b/>
          <w:sz w:val="24"/>
          <w:szCs w:val="24"/>
        </w:rPr>
      </w:pPr>
      <w:ins w:id="19" w:author="ZX" w:date="2017-12-20T22:08:00Z">
        <w:r>
          <w:rPr>
            <w:rFonts w:ascii="Times New Roman" w:hAnsi="Times New Roman" w:cs="Times New Roman" w:hint="eastAsia"/>
            <w:b/>
            <w:sz w:val="24"/>
            <w:szCs w:val="24"/>
          </w:rPr>
          <w:t>R</w:t>
        </w:r>
        <w:r>
          <w:rPr>
            <w:rFonts w:ascii="Times New Roman" w:hAnsi="Times New Roman" w:cs="Times New Roman" w:hint="eastAsia"/>
            <w:b/>
            <w:sz w:val="24"/>
            <w:szCs w:val="24"/>
          </w:rPr>
          <w:t>esult</w:t>
        </w:r>
        <w:r>
          <w:rPr>
            <w:rFonts w:ascii="Times New Roman" w:hAnsi="Times New Roman" w:cs="Times New Roman" w:hint="eastAsia"/>
            <w:b/>
            <w:sz w:val="24"/>
            <w:szCs w:val="24"/>
          </w:rPr>
          <w:t>s</w:t>
        </w:r>
        <w:r>
          <w:rPr>
            <w:rFonts w:ascii="Times New Roman" w:hAnsi="Times New Roman" w:cs="Times New Roman" w:hint="eastAsia"/>
            <w:b/>
            <w:sz w:val="24"/>
            <w:szCs w:val="24"/>
          </w:rPr>
          <w:t>部分建议</w:t>
        </w:r>
        <w:r>
          <w:rPr>
            <w:rFonts w:ascii="Times New Roman" w:hAnsi="Times New Roman" w:cs="Times New Roman" w:hint="eastAsia"/>
            <w:b/>
            <w:sz w:val="24"/>
            <w:szCs w:val="24"/>
          </w:rPr>
          <w:t>：</w:t>
        </w:r>
      </w:ins>
    </w:p>
    <w:p w14:paraId="0D9DC19E" w14:textId="77777777" w:rsidR="00000000" w:rsidRDefault="00B01E5D">
      <w:pPr>
        <w:numPr>
          <w:ilvl w:val="0"/>
          <w:numId w:val="1"/>
        </w:numPr>
        <w:rPr>
          <w:ins w:id="20" w:author="ZX" w:date="2017-12-20T22:22:00Z"/>
          <w:rFonts w:ascii="Times New Roman" w:hAnsi="Times New Roman" w:cs="Times New Roman"/>
          <w:b/>
          <w:sz w:val="24"/>
          <w:szCs w:val="24"/>
        </w:rPr>
      </w:pPr>
      <w:ins w:id="21" w:author="ZX" w:date="2017-12-20T22:10:00Z">
        <w:r>
          <w:rPr>
            <w:rFonts w:ascii="Times New Roman" w:hAnsi="Times New Roman" w:cs="Times New Roman" w:hint="eastAsia"/>
            <w:b/>
            <w:sz w:val="24"/>
            <w:szCs w:val="24"/>
          </w:rPr>
          <w:t>只要</w:t>
        </w:r>
        <w:r>
          <w:rPr>
            <w:rFonts w:ascii="Times New Roman" w:hAnsi="Times New Roman" w:cs="Times New Roman" w:hint="eastAsia"/>
            <w:b/>
            <w:sz w:val="24"/>
            <w:szCs w:val="24"/>
          </w:rPr>
          <w:t>涉及</w:t>
        </w:r>
        <w:r>
          <w:rPr>
            <w:rFonts w:ascii="Times New Roman" w:hAnsi="Times New Roman" w:cs="Times New Roman" w:hint="eastAsia"/>
            <w:b/>
            <w:sz w:val="24"/>
            <w:szCs w:val="24"/>
          </w:rPr>
          <w:t>到</w:t>
        </w:r>
        <w:r>
          <w:rPr>
            <w:rFonts w:ascii="Times New Roman" w:hAnsi="Times New Roman" w:cs="Times New Roman" w:hint="eastAsia"/>
            <w:b/>
            <w:sz w:val="24"/>
            <w:szCs w:val="24"/>
          </w:rPr>
          <w:t>问卷的结果，</w:t>
        </w:r>
        <w:r>
          <w:rPr>
            <w:rFonts w:ascii="Times New Roman" w:hAnsi="Times New Roman" w:cs="Times New Roman" w:hint="eastAsia"/>
            <w:b/>
            <w:sz w:val="24"/>
            <w:szCs w:val="24"/>
          </w:rPr>
          <w:t>就应该</w:t>
        </w:r>
        <w:r>
          <w:rPr>
            <w:rFonts w:ascii="Times New Roman" w:hAnsi="Times New Roman" w:cs="Times New Roman" w:hint="eastAsia"/>
            <w:b/>
            <w:sz w:val="24"/>
            <w:szCs w:val="24"/>
          </w:rPr>
          <w:t>放在</w:t>
        </w:r>
        <w:r>
          <w:rPr>
            <w:rFonts w:ascii="Times New Roman" w:hAnsi="Times New Roman" w:cs="Times New Roman" w:hint="eastAsia"/>
            <w:b/>
            <w:sz w:val="24"/>
            <w:szCs w:val="24"/>
          </w:rPr>
          <w:t>Res</w:t>
        </w:r>
        <w:r>
          <w:rPr>
            <w:rFonts w:ascii="Times New Roman" w:hAnsi="Times New Roman" w:cs="Times New Roman" w:hint="eastAsia"/>
            <w:b/>
            <w:sz w:val="24"/>
            <w:szCs w:val="24"/>
          </w:rPr>
          <w:t>ult</w:t>
        </w:r>
        <w:r>
          <w:rPr>
            <w:rFonts w:ascii="Times New Roman" w:hAnsi="Times New Roman" w:cs="Times New Roman" w:hint="eastAsia"/>
            <w:b/>
            <w:sz w:val="24"/>
            <w:szCs w:val="24"/>
          </w:rPr>
          <w:t>部分，</w:t>
        </w:r>
        <w:r>
          <w:rPr>
            <w:rFonts w:ascii="Times New Roman" w:hAnsi="Times New Roman" w:cs="Times New Roman" w:hint="eastAsia"/>
            <w:b/>
            <w:sz w:val="24"/>
            <w:szCs w:val="24"/>
          </w:rPr>
          <w:t>而不是</w:t>
        </w:r>
        <w:r>
          <w:rPr>
            <w:rFonts w:ascii="Times New Roman" w:hAnsi="Times New Roman" w:cs="Times New Roman" w:hint="eastAsia"/>
            <w:b/>
            <w:sz w:val="24"/>
            <w:szCs w:val="24"/>
          </w:rPr>
          <w:t>M</w:t>
        </w:r>
        <w:r>
          <w:rPr>
            <w:rFonts w:ascii="Times New Roman" w:hAnsi="Times New Roman" w:cs="Times New Roman" w:hint="eastAsia"/>
            <w:b/>
            <w:sz w:val="24"/>
            <w:szCs w:val="24"/>
          </w:rPr>
          <w:t>e</w:t>
        </w:r>
        <w:r>
          <w:rPr>
            <w:rFonts w:ascii="Times New Roman" w:hAnsi="Times New Roman" w:cs="Times New Roman" w:hint="eastAsia"/>
            <w:b/>
            <w:sz w:val="24"/>
            <w:szCs w:val="24"/>
          </w:rPr>
          <w:t>thod</w:t>
        </w:r>
        <w:r>
          <w:rPr>
            <w:rFonts w:ascii="Times New Roman" w:hAnsi="Times New Roman" w:cs="Times New Roman" w:hint="eastAsia"/>
            <w:b/>
            <w:sz w:val="24"/>
            <w:szCs w:val="24"/>
          </w:rPr>
          <w:t>部分，</w:t>
        </w:r>
      </w:ins>
      <w:ins w:id="22" w:author="ZX" w:date="2017-12-20T21:56:00Z">
        <w:r>
          <w:rPr>
            <w:rFonts w:ascii="Times New Roman" w:hAnsi="Times New Roman" w:cs="Times New Roman"/>
            <w:b/>
            <w:sz w:val="24"/>
            <w:szCs w:val="24"/>
          </w:rPr>
          <w:t>现在</w:t>
        </w:r>
        <w:r>
          <w:rPr>
            <w:rFonts w:ascii="Times New Roman" w:hAnsi="Times New Roman" w:cs="Times New Roman"/>
            <w:b/>
            <w:sz w:val="24"/>
            <w:szCs w:val="24"/>
          </w:rPr>
          <w:t>results</w:t>
        </w:r>
        <w:r>
          <w:rPr>
            <w:rFonts w:ascii="Times New Roman" w:hAnsi="Times New Roman" w:cs="Times New Roman"/>
            <w:b/>
            <w:sz w:val="24"/>
            <w:szCs w:val="24"/>
          </w:rPr>
          <w:t>部分比较散，都是针对不同的问题的数据来分别做</w:t>
        </w:r>
        <w:r>
          <w:rPr>
            <w:rFonts w:ascii="Times New Roman" w:hAnsi="Times New Roman" w:cs="Times New Roman"/>
            <w:b/>
            <w:sz w:val="24"/>
            <w:szCs w:val="24"/>
          </w:rPr>
          <w:t xml:space="preserve">comment, </w:t>
        </w:r>
        <w:r>
          <w:rPr>
            <w:rFonts w:ascii="Times New Roman" w:hAnsi="Times New Roman" w:cs="Times New Roman"/>
            <w:b/>
            <w:sz w:val="24"/>
            <w:szCs w:val="24"/>
          </w:rPr>
          <w:t>缺乏</w:t>
        </w:r>
        <w:r>
          <w:rPr>
            <w:rFonts w:ascii="Times New Roman" w:hAnsi="Times New Roman" w:cs="Times New Roman"/>
            <w:b/>
            <w:sz w:val="24"/>
            <w:szCs w:val="24"/>
          </w:rPr>
          <w:t>一个主线。应考虑整合。</w:t>
        </w:r>
      </w:ins>
    </w:p>
    <w:p w14:paraId="78198C68" w14:textId="77777777" w:rsidR="00000000" w:rsidRDefault="00B01E5D">
      <w:pPr>
        <w:rPr>
          <w:ins w:id="23" w:author="ZX" w:date="2017-12-20T21:56:00Z"/>
          <w:rFonts w:ascii="Times New Roman" w:hAnsi="Times New Roman" w:cs="Times New Roman"/>
          <w:b/>
          <w:sz w:val="24"/>
          <w:szCs w:val="24"/>
        </w:rPr>
      </w:pPr>
    </w:p>
    <w:p w14:paraId="072C72F6" w14:textId="77777777" w:rsidR="00000000" w:rsidRDefault="00B01E5D">
      <w:pPr>
        <w:numPr>
          <w:ilvl w:val="0"/>
          <w:numId w:val="1"/>
        </w:numPr>
        <w:rPr>
          <w:ins w:id="24" w:author="ZX" w:date="2017-12-20T22:22:00Z"/>
          <w:rFonts w:ascii="Times New Roman" w:hAnsi="Times New Roman" w:cs="Times New Roman"/>
          <w:b/>
          <w:sz w:val="24"/>
          <w:szCs w:val="24"/>
        </w:rPr>
        <w:pPrChange w:id="25" w:author="ZX" w:date="2017-12-20T22:06:00Z">
          <w:pPr>
            <w:numPr>
              <w:numId w:val="1"/>
            </w:numPr>
          </w:pPr>
        </w:pPrChange>
      </w:pPr>
      <w:ins w:id="26" w:author="ZX" w:date="2017-12-20T22:06:00Z">
        <w:r>
          <w:rPr>
            <w:rFonts w:ascii="Times New Roman" w:hAnsi="Times New Roman" w:cs="Times New Roman" w:hint="eastAsia"/>
            <w:b/>
            <w:sz w:val="24"/>
            <w:szCs w:val="24"/>
          </w:rPr>
          <w:t>对呈现出来的结果，在文中要有充分的讨论，不能只展示一个图表，然后文中说</w:t>
        </w:r>
        <w:r>
          <w:rPr>
            <w:rFonts w:ascii="Times New Roman" w:hAnsi="Times New Roman" w:cs="Times New Roman" w:hint="eastAsia"/>
            <w:b/>
            <w:sz w:val="24"/>
            <w:szCs w:val="24"/>
          </w:rPr>
          <w:t>This result is much better</w:t>
        </w:r>
        <w:r>
          <w:rPr>
            <w:rFonts w:ascii="Times New Roman" w:hAnsi="Times New Roman" w:cs="Times New Roman" w:hint="eastAsia"/>
            <w:b/>
            <w:sz w:val="24"/>
            <w:szCs w:val="24"/>
          </w:rPr>
          <w:t>。</w:t>
        </w:r>
      </w:ins>
      <w:ins w:id="27" w:author="ZX" w:date="2017-12-20T22:07:00Z">
        <w:r>
          <w:rPr>
            <w:rFonts w:ascii="Times New Roman" w:hAnsi="Times New Roman" w:cs="Times New Roman" w:hint="eastAsia"/>
            <w:b/>
            <w:sz w:val="24"/>
            <w:szCs w:val="24"/>
          </w:rPr>
          <w:t>图表</w:t>
        </w:r>
        <w:r>
          <w:rPr>
            <w:rFonts w:ascii="Times New Roman" w:hAnsi="Times New Roman" w:cs="Times New Roman" w:hint="eastAsia"/>
            <w:b/>
            <w:sz w:val="24"/>
            <w:szCs w:val="24"/>
          </w:rPr>
          <w:t>中</w:t>
        </w:r>
      </w:ins>
      <w:ins w:id="28" w:author="ZX" w:date="2017-12-20T21:56:00Z">
        <w:r>
          <w:rPr>
            <w:rFonts w:ascii="Times New Roman" w:hAnsi="Times New Roman" w:cs="Times New Roman"/>
            <w:b/>
            <w:sz w:val="24"/>
            <w:szCs w:val="24"/>
          </w:rPr>
          <w:t>重要的数据在文中也要呈现，并结合文字对结果进行说明</w:t>
        </w:r>
      </w:ins>
      <w:ins w:id="29" w:author="ZX" w:date="2017-12-20T22:18:00Z">
        <w:r>
          <w:rPr>
            <w:rFonts w:ascii="Times New Roman" w:hAnsi="Times New Roman" w:cs="Times New Roman" w:hint="eastAsia"/>
            <w:b/>
            <w:sz w:val="24"/>
            <w:szCs w:val="24"/>
          </w:rPr>
          <w:t>，</w:t>
        </w:r>
      </w:ins>
      <w:ins w:id="30" w:author="ZX" w:date="2017-12-20T22:20:00Z">
        <w:r>
          <w:rPr>
            <w:rFonts w:ascii="Times New Roman" w:hAnsi="Times New Roman" w:cs="Times New Roman" w:hint="eastAsia"/>
            <w:b/>
            <w:sz w:val="24"/>
            <w:szCs w:val="24"/>
          </w:rPr>
          <w:t>告诉</w:t>
        </w:r>
        <w:r>
          <w:rPr>
            <w:rFonts w:ascii="Times New Roman" w:hAnsi="Times New Roman" w:cs="Times New Roman" w:hint="eastAsia"/>
            <w:b/>
            <w:sz w:val="24"/>
            <w:szCs w:val="24"/>
          </w:rPr>
          <w:t>读者</w:t>
        </w:r>
      </w:ins>
      <w:ins w:id="31" w:author="ZX" w:date="2017-12-20T22:18:00Z">
        <w:r>
          <w:rPr>
            <w:rFonts w:ascii="Times New Roman" w:hAnsi="Times New Roman" w:cs="Times New Roman" w:hint="eastAsia"/>
            <w:b/>
            <w:sz w:val="24"/>
            <w:szCs w:val="24"/>
          </w:rPr>
          <w:t>通过</w:t>
        </w:r>
        <w:r>
          <w:rPr>
            <w:rFonts w:ascii="Times New Roman" w:hAnsi="Times New Roman" w:cs="Times New Roman" w:hint="eastAsia"/>
            <w:b/>
            <w:sz w:val="24"/>
            <w:szCs w:val="24"/>
          </w:rPr>
          <w:t>这些</w:t>
        </w:r>
        <w:r>
          <w:rPr>
            <w:rFonts w:ascii="Times New Roman" w:hAnsi="Times New Roman" w:cs="Times New Roman" w:hint="eastAsia"/>
            <w:b/>
            <w:sz w:val="24"/>
            <w:szCs w:val="24"/>
          </w:rPr>
          <w:t>数据</w:t>
        </w:r>
        <w:r>
          <w:rPr>
            <w:rFonts w:ascii="Times New Roman" w:hAnsi="Times New Roman" w:cs="Times New Roman" w:hint="eastAsia"/>
            <w:b/>
            <w:sz w:val="24"/>
            <w:szCs w:val="24"/>
          </w:rPr>
          <w:t>可以</w:t>
        </w:r>
      </w:ins>
      <w:ins w:id="32" w:author="ZX" w:date="2017-12-20T22:19:00Z">
        <w:r>
          <w:rPr>
            <w:rFonts w:ascii="Times New Roman" w:hAnsi="Times New Roman" w:cs="Times New Roman" w:hint="eastAsia"/>
            <w:b/>
            <w:sz w:val="24"/>
            <w:szCs w:val="24"/>
          </w:rPr>
          <w:t>得到什么</w:t>
        </w:r>
        <w:r>
          <w:rPr>
            <w:rFonts w:ascii="Times New Roman" w:hAnsi="Times New Roman" w:cs="Times New Roman" w:hint="eastAsia"/>
            <w:b/>
            <w:sz w:val="24"/>
            <w:szCs w:val="24"/>
          </w:rPr>
          <w:t>样的</w:t>
        </w:r>
        <w:r>
          <w:rPr>
            <w:rFonts w:ascii="Times New Roman" w:hAnsi="Times New Roman" w:cs="Times New Roman" w:hint="eastAsia"/>
            <w:b/>
            <w:sz w:val="24"/>
            <w:szCs w:val="24"/>
          </w:rPr>
          <w:t>结果</w:t>
        </w:r>
        <w:r>
          <w:rPr>
            <w:rFonts w:ascii="Times New Roman" w:hAnsi="Times New Roman" w:cs="Times New Roman" w:hint="eastAsia"/>
            <w:b/>
            <w:sz w:val="24"/>
            <w:szCs w:val="24"/>
          </w:rPr>
          <w:t>。现在</w:t>
        </w:r>
        <w:r>
          <w:rPr>
            <w:rFonts w:ascii="Times New Roman" w:hAnsi="Times New Roman" w:cs="Times New Roman" w:hint="eastAsia"/>
            <w:b/>
            <w:sz w:val="24"/>
            <w:szCs w:val="24"/>
          </w:rPr>
          <w:t>Result</w:t>
        </w:r>
        <w:r>
          <w:rPr>
            <w:rFonts w:ascii="Times New Roman" w:hAnsi="Times New Roman" w:cs="Times New Roman" w:hint="eastAsia"/>
            <w:b/>
            <w:sz w:val="24"/>
            <w:szCs w:val="24"/>
          </w:rPr>
          <w:t>s</w:t>
        </w:r>
        <w:r>
          <w:rPr>
            <w:rFonts w:ascii="Times New Roman" w:hAnsi="Times New Roman" w:cs="Times New Roman" w:hint="eastAsia"/>
            <w:b/>
            <w:sz w:val="24"/>
            <w:szCs w:val="24"/>
          </w:rPr>
          <w:t>部分</w:t>
        </w:r>
        <w:r>
          <w:rPr>
            <w:rFonts w:ascii="Times New Roman" w:hAnsi="Times New Roman" w:cs="Times New Roman" w:hint="eastAsia"/>
            <w:b/>
            <w:sz w:val="24"/>
            <w:szCs w:val="24"/>
          </w:rPr>
          <w:t>中，</w:t>
        </w:r>
        <w:r>
          <w:rPr>
            <w:rFonts w:ascii="Times New Roman" w:hAnsi="Times New Roman" w:cs="Times New Roman" w:hint="eastAsia"/>
            <w:b/>
            <w:sz w:val="24"/>
            <w:szCs w:val="24"/>
          </w:rPr>
          <w:t>数据和</w:t>
        </w:r>
        <w:r>
          <w:rPr>
            <w:rFonts w:ascii="Times New Roman" w:hAnsi="Times New Roman" w:cs="Times New Roman" w:hint="eastAsia"/>
            <w:b/>
            <w:sz w:val="24"/>
            <w:szCs w:val="24"/>
          </w:rPr>
          <w:t>结果</w:t>
        </w:r>
      </w:ins>
      <w:ins w:id="33" w:author="ZX" w:date="2017-12-20T22:20:00Z">
        <w:r>
          <w:rPr>
            <w:rFonts w:ascii="Times New Roman" w:hAnsi="Times New Roman" w:cs="Times New Roman" w:hint="eastAsia"/>
            <w:b/>
            <w:sz w:val="24"/>
            <w:szCs w:val="24"/>
          </w:rPr>
          <w:t>由于</w:t>
        </w:r>
      </w:ins>
      <w:ins w:id="34" w:author="ZX" w:date="2017-12-20T22:19:00Z">
        <w:r>
          <w:rPr>
            <w:rFonts w:ascii="Times New Roman" w:hAnsi="Times New Roman" w:cs="Times New Roman" w:hint="eastAsia"/>
            <w:b/>
            <w:sz w:val="24"/>
            <w:szCs w:val="24"/>
          </w:rPr>
          <w:t>没有</w:t>
        </w:r>
      </w:ins>
      <w:ins w:id="35" w:author="ZX" w:date="2017-12-20T22:20:00Z">
        <w:r>
          <w:rPr>
            <w:rFonts w:ascii="Times New Roman" w:hAnsi="Times New Roman" w:cs="Times New Roman" w:hint="eastAsia"/>
            <w:b/>
            <w:sz w:val="24"/>
            <w:szCs w:val="24"/>
          </w:rPr>
          <w:t>经过</w:t>
        </w:r>
      </w:ins>
      <w:ins w:id="36" w:author="ZX" w:date="2017-12-20T22:19:00Z">
        <w:r>
          <w:rPr>
            <w:rFonts w:ascii="Times New Roman" w:hAnsi="Times New Roman" w:cs="Times New Roman" w:hint="eastAsia"/>
            <w:b/>
            <w:sz w:val="24"/>
            <w:szCs w:val="24"/>
          </w:rPr>
          <w:t>充分的</w:t>
        </w:r>
        <w:r>
          <w:rPr>
            <w:rFonts w:ascii="Times New Roman" w:hAnsi="Times New Roman" w:cs="Times New Roman" w:hint="eastAsia"/>
            <w:b/>
            <w:sz w:val="24"/>
            <w:szCs w:val="24"/>
          </w:rPr>
          <w:t>讨论，</w:t>
        </w:r>
        <w:r>
          <w:rPr>
            <w:rFonts w:ascii="Times New Roman" w:hAnsi="Times New Roman" w:cs="Times New Roman" w:hint="eastAsia"/>
            <w:b/>
            <w:sz w:val="24"/>
            <w:szCs w:val="24"/>
          </w:rPr>
          <w:t>属于</w:t>
        </w:r>
        <w:r>
          <w:rPr>
            <w:rFonts w:ascii="Times New Roman" w:hAnsi="Times New Roman" w:cs="Times New Roman" w:hint="eastAsia"/>
            <w:b/>
            <w:sz w:val="24"/>
            <w:szCs w:val="24"/>
          </w:rPr>
          <w:t>分离的</w:t>
        </w:r>
        <w:r>
          <w:rPr>
            <w:rFonts w:ascii="Times New Roman" w:hAnsi="Times New Roman" w:cs="Times New Roman" w:hint="eastAsia"/>
            <w:b/>
            <w:sz w:val="24"/>
            <w:szCs w:val="24"/>
          </w:rPr>
          <w:t>状态。</w:t>
        </w:r>
      </w:ins>
    </w:p>
    <w:p w14:paraId="4F430089" w14:textId="77777777" w:rsidR="00000000" w:rsidRDefault="00B01E5D">
      <w:pPr>
        <w:rPr>
          <w:ins w:id="37" w:author="ZX" w:date="2017-12-20T21:56:00Z"/>
          <w:rFonts w:ascii="Times New Roman" w:hAnsi="Times New Roman" w:cs="Times New Roman"/>
          <w:b/>
          <w:sz w:val="24"/>
          <w:szCs w:val="24"/>
        </w:rPr>
      </w:pPr>
    </w:p>
    <w:p w14:paraId="58787850" w14:textId="77777777" w:rsidR="00000000" w:rsidRDefault="00B01E5D">
      <w:pPr>
        <w:numPr>
          <w:ilvl w:val="0"/>
          <w:numId w:val="1"/>
        </w:numPr>
        <w:rPr>
          <w:ins w:id="38" w:author="ZX" w:date="2017-12-20T21:56:00Z"/>
          <w:rFonts w:ascii="Times New Roman" w:hAnsi="Times New Roman" w:cs="Times New Roman"/>
          <w:b/>
          <w:sz w:val="24"/>
          <w:szCs w:val="24"/>
        </w:rPr>
      </w:pPr>
      <w:ins w:id="39" w:author="ZX" w:date="2017-12-20T22:04:00Z">
        <w:r>
          <w:rPr>
            <w:rFonts w:ascii="Times New Roman" w:hAnsi="Times New Roman" w:cs="Times New Roman" w:hint="eastAsia"/>
            <w:b/>
            <w:sz w:val="24"/>
            <w:szCs w:val="24"/>
          </w:rPr>
          <w:t>每一个</w:t>
        </w:r>
        <w:r>
          <w:rPr>
            <w:rFonts w:ascii="Times New Roman" w:hAnsi="Times New Roman" w:cs="Times New Roman" w:hint="eastAsia"/>
            <w:b/>
            <w:sz w:val="24"/>
            <w:szCs w:val="24"/>
          </w:rPr>
          <w:t>图表</w:t>
        </w:r>
        <w:r>
          <w:rPr>
            <w:rFonts w:ascii="Times New Roman" w:hAnsi="Times New Roman" w:cs="Times New Roman" w:hint="eastAsia"/>
            <w:b/>
            <w:sz w:val="24"/>
            <w:szCs w:val="24"/>
          </w:rPr>
          <w:t>都要按照</w:t>
        </w:r>
        <w:r>
          <w:rPr>
            <w:rFonts w:ascii="Times New Roman" w:hAnsi="Times New Roman" w:cs="Times New Roman" w:hint="eastAsia"/>
            <w:b/>
            <w:sz w:val="24"/>
            <w:szCs w:val="24"/>
          </w:rPr>
          <w:t>在</w:t>
        </w:r>
        <w:r>
          <w:rPr>
            <w:rFonts w:ascii="Times New Roman" w:hAnsi="Times New Roman" w:cs="Times New Roman" w:hint="eastAsia"/>
            <w:b/>
            <w:sz w:val="24"/>
            <w:szCs w:val="24"/>
          </w:rPr>
          <w:t>文中</w:t>
        </w:r>
        <w:r>
          <w:rPr>
            <w:rFonts w:ascii="Times New Roman" w:hAnsi="Times New Roman" w:cs="Times New Roman" w:hint="eastAsia"/>
            <w:b/>
            <w:sz w:val="24"/>
            <w:szCs w:val="24"/>
          </w:rPr>
          <w:t>出现的</w:t>
        </w:r>
      </w:ins>
      <w:ins w:id="40" w:author="ZX" w:date="2017-12-20T22:07:00Z">
        <w:r>
          <w:rPr>
            <w:rFonts w:ascii="Times New Roman" w:hAnsi="Times New Roman" w:cs="Times New Roman" w:hint="eastAsia"/>
            <w:b/>
            <w:sz w:val="24"/>
            <w:szCs w:val="24"/>
          </w:rPr>
          <w:t>顺序</w:t>
        </w:r>
      </w:ins>
      <w:ins w:id="41" w:author="ZX" w:date="2017-12-20T22:04:00Z">
        <w:r>
          <w:rPr>
            <w:rFonts w:ascii="Times New Roman" w:hAnsi="Times New Roman" w:cs="Times New Roman" w:hint="eastAsia"/>
            <w:b/>
            <w:sz w:val="24"/>
            <w:szCs w:val="24"/>
          </w:rPr>
          <w:t>来</w:t>
        </w:r>
        <w:r>
          <w:rPr>
            <w:rFonts w:ascii="Times New Roman" w:hAnsi="Times New Roman" w:cs="Times New Roman" w:hint="eastAsia"/>
            <w:b/>
            <w:sz w:val="24"/>
            <w:szCs w:val="24"/>
          </w:rPr>
          <w:t>进行</w:t>
        </w:r>
        <w:r>
          <w:rPr>
            <w:rFonts w:ascii="Times New Roman" w:hAnsi="Times New Roman" w:cs="Times New Roman" w:hint="eastAsia"/>
            <w:b/>
            <w:sz w:val="24"/>
            <w:szCs w:val="24"/>
          </w:rPr>
          <w:t>编号，</w:t>
        </w:r>
        <w:r>
          <w:rPr>
            <w:rFonts w:ascii="Times New Roman" w:hAnsi="Times New Roman" w:cs="Times New Roman" w:hint="eastAsia"/>
            <w:b/>
            <w:sz w:val="24"/>
            <w:szCs w:val="24"/>
          </w:rPr>
          <w:t>并且</w:t>
        </w:r>
      </w:ins>
      <w:ins w:id="42" w:author="ZX" w:date="2017-12-20T21:56:00Z">
        <w:r>
          <w:rPr>
            <w:rFonts w:ascii="Times New Roman" w:hAnsi="Times New Roman" w:cs="Times New Roman"/>
            <w:b/>
            <w:sz w:val="24"/>
            <w:szCs w:val="24"/>
          </w:rPr>
          <w:t>文中</w:t>
        </w:r>
      </w:ins>
      <w:ins w:id="43" w:author="ZX" w:date="2017-12-20T22:04:00Z">
        <w:r>
          <w:rPr>
            <w:rFonts w:ascii="Times New Roman" w:hAnsi="Times New Roman" w:cs="Times New Roman" w:hint="eastAsia"/>
            <w:b/>
            <w:sz w:val="24"/>
            <w:szCs w:val="24"/>
          </w:rPr>
          <w:t>也</w:t>
        </w:r>
      </w:ins>
      <w:ins w:id="44" w:author="ZX" w:date="2017-12-20T21:56:00Z">
        <w:r>
          <w:rPr>
            <w:rFonts w:ascii="Times New Roman" w:hAnsi="Times New Roman" w:cs="Times New Roman"/>
            <w:b/>
            <w:sz w:val="24"/>
            <w:szCs w:val="24"/>
          </w:rPr>
          <w:t>要提到呈现相关数据的图表，如：</w:t>
        </w:r>
        <w:r>
          <w:rPr>
            <w:rFonts w:ascii="Times New Roman" w:hAnsi="Times New Roman" w:cs="Times New Roman"/>
            <w:b/>
            <w:sz w:val="24"/>
            <w:szCs w:val="24"/>
          </w:rPr>
          <w:t xml:space="preserve">As Figure 3.4.3 shows, ... </w:t>
        </w:r>
      </w:ins>
    </w:p>
    <w:p w14:paraId="20AC6829" w14:textId="77777777" w:rsidR="00000000" w:rsidRDefault="00B01E5D">
      <w:pPr>
        <w:spacing w:line="0" w:lineRule="atLeast"/>
        <w:jc w:val="both"/>
        <w:rPr>
          <w:ins w:id="45" w:author="ZX" w:date="2017-12-20T21:56:00Z"/>
          <w:rFonts w:ascii="Times New Roman" w:eastAsia="Arial" w:hAnsi="Times New Roman" w:cs="Times New Roman"/>
          <w:sz w:val="24"/>
          <w:szCs w:val="24"/>
        </w:rPr>
      </w:pPr>
    </w:p>
    <w:p w14:paraId="1124B13B" w14:textId="77777777" w:rsidR="00000000" w:rsidRDefault="00B01E5D">
      <w:pPr>
        <w:spacing w:line="0" w:lineRule="atLeast"/>
        <w:jc w:val="both"/>
        <w:rPr>
          <w:ins w:id="46" w:author="ZX" w:date="2017-12-20T21:56:00Z"/>
          <w:rFonts w:ascii="Times New Roman" w:eastAsia="Arial" w:hAnsi="Times New Roman" w:cs="Times New Roman"/>
          <w:sz w:val="24"/>
          <w:szCs w:val="24"/>
        </w:rPr>
      </w:pPr>
    </w:p>
    <w:p w14:paraId="47AFF116" w14:textId="77777777" w:rsidR="00000000" w:rsidRDefault="00B01E5D">
      <w:pPr>
        <w:spacing w:line="0" w:lineRule="atLeast"/>
        <w:jc w:val="both"/>
        <w:rPr>
          <w:ins w:id="47" w:author="ZX" w:date="2017-12-20T21:56:00Z"/>
          <w:rFonts w:ascii="Times New Roman" w:eastAsia="Arial" w:hAnsi="Times New Roman" w:cs="Times New Roman"/>
          <w:sz w:val="24"/>
          <w:szCs w:val="24"/>
        </w:rPr>
      </w:pPr>
    </w:p>
    <w:p w14:paraId="43C0ABDD" w14:textId="77777777" w:rsidR="00000000" w:rsidRDefault="00B01E5D">
      <w:pPr>
        <w:spacing w:line="0" w:lineRule="atLeast"/>
        <w:jc w:val="both"/>
        <w:rPr>
          <w:ins w:id="48" w:author="ZX" w:date="2017-12-20T21:56:00Z"/>
          <w:rFonts w:ascii="Times New Roman" w:eastAsia="Arial" w:hAnsi="Times New Roman" w:cs="Times New Roman"/>
          <w:sz w:val="24"/>
          <w:szCs w:val="24"/>
        </w:rPr>
      </w:pPr>
    </w:p>
    <w:p w14:paraId="518E1314" w14:textId="77777777" w:rsidR="00000000" w:rsidRDefault="00B01E5D">
      <w:pPr>
        <w:spacing w:line="0" w:lineRule="atLeast"/>
        <w:jc w:val="both"/>
        <w:rPr>
          <w:ins w:id="49" w:author="ZX" w:date="2017-12-20T21:56:00Z"/>
          <w:rFonts w:ascii="Times New Roman" w:eastAsia="Arial" w:hAnsi="Times New Roman" w:cs="Times New Roman"/>
          <w:sz w:val="24"/>
          <w:szCs w:val="24"/>
        </w:rPr>
      </w:pPr>
    </w:p>
    <w:p w14:paraId="527EBF48"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Classification </w:t>
      </w:r>
      <w:r>
        <w:rPr>
          <w:rFonts w:ascii="Times New Roman" w:eastAsia="Arial" w:hAnsi="Times New Roman" w:cs="Times New Roman"/>
          <w:sz w:val="24"/>
          <w:szCs w:val="24"/>
        </w:rPr>
        <w:t xml:space="preserve">of </w:t>
      </w:r>
      <w:ins w:id="50" w:author="ZX" w:date="2017-12-20T18:47:00Z">
        <w:r>
          <w:rPr>
            <w:rFonts w:ascii="Times New Roman" w:eastAsia="宋体" w:hAnsi="Times New Roman" w:cs="Times New Roman"/>
            <w:sz w:val="24"/>
            <w:szCs w:val="24"/>
          </w:rPr>
          <w:t>T</w:t>
        </w:r>
      </w:ins>
      <w:del w:id="51" w:author="ZX" w:date="2017-12-20T18:47:00Z">
        <w:r>
          <w:rPr>
            <w:rFonts w:ascii="Times New Roman" w:eastAsia="Arial" w:hAnsi="Times New Roman" w:cs="Times New Roman"/>
            <w:sz w:val="24"/>
            <w:szCs w:val="24"/>
          </w:rPr>
          <w:delText>t</w:delText>
        </w:r>
      </w:del>
      <w:r>
        <w:rPr>
          <w:rFonts w:ascii="Times New Roman" w:eastAsia="Arial" w:hAnsi="Times New Roman" w:cs="Times New Roman"/>
          <w:sz w:val="24"/>
          <w:szCs w:val="24"/>
        </w:rPr>
        <w:t xml:space="preserve">ake-out </w:t>
      </w:r>
      <w:ins w:id="52" w:author="ZX" w:date="2017-12-20T18:47:00Z">
        <w:r>
          <w:rPr>
            <w:rFonts w:ascii="Times New Roman" w:eastAsia="宋体" w:hAnsi="Times New Roman" w:cs="Times New Roman"/>
            <w:sz w:val="24"/>
            <w:szCs w:val="24"/>
          </w:rPr>
          <w:t>O</w:t>
        </w:r>
      </w:ins>
      <w:del w:id="53" w:author="ZX" w:date="2017-12-20T18:47:00Z">
        <w:r>
          <w:rPr>
            <w:rFonts w:ascii="Times New Roman" w:eastAsia="Arial" w:hAnsi="Times New Roman" w:cs="Times New Roman"/>
            <w:sz w:val="24"/>
            <w:szCs w:val="24"/>
          </w:rPr>
          <w:delText>o</w:delText>
        </w:r>
      </w:del>
      <w:r>
        <w:rPr>
          <w:rFonts w:ascii="Times New Roman" w:eastAsia="Arial" w:hAnsi="Times New Roman" w:cs="Times New Roman"/>
          <w:sz w:val="24"/>
          <w:szCs w:val="24"/>
        </w:rPr>
        <w:t>rderers by Expectation Maximization</w:t>
      </w:r>
    </w:p>
    <w:p w14:paraId="637CFEE7" w14:textId="77777777" w:rsidR="00000000" w:rsidRDefault="00B01E5D">
      <w:pPr>
        <w:spacing w:line="39" w:lineRule="exact"/>
        <w:jc w:val="both"/>
        <w:rPr>
          <w:rFonts w:ascii="Times New Roman" w:eastAsia="Times New Roman" w:hAnsi="Times New Roman" w:cs="Times New Roman"/>
          <w:sz w:val="24"/>
          <w:szCs w:val="24"/>
        </w:rPr>
      </w:pPr>
    </w:p>
    <w:p w14:paraId="4D4BC446"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Algorithm.</w:t>
      </w:r>
    </w:p>
    <w:p w14:paraId="6EB5A1E5" w14:textId="77777777" w:rsidR="00000000" w:rsidRDefault="00853BC2">
      <w:pPr>
        <w:spacing w:line="327" w:lineRule="exact"/>
        <w:jc w:val="both"/>
        <w:rPr>
          <w:rFonts w:ascii="Times New Roman" w:eastAsia="Times New Roman"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651072" behindDoc="1" locked="0" layoutInCell="0" allowOverlap="1" wp14:anchorId="05969C6E" wp14:editId="7DFBD630">
            <wp:simplePos x="0" y="0"/>
            <wp:positionH relativeFrom="column">
              <wp:posOffset>0</wp:posOffset>
            </wp:positionH>
            <wp:positionV relativeFrom="paragraph">
              <wp:posOffset>37465</wp:posOffset>
            </wp:positionV>
            <wp:extent cx="6537960" cy="7620"/>
            <wp:effectExtent l="0" t="0" r="0" b="0"/>
            <wp:wrapNone/>
            <wp:docPr id="18"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7960" cy="7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10C0AE" w14:textId="77777777" w:rsidR="00000000" w:rsidRDefault="00B01E5D">
      <w:pPr>
        <w:spacing w:line="0" w:lineRule="atLeast"/>
        <w:ind w:left="480"/>
        <w:jc w:val="both"/>
        <w:rPr>
          <w:rFonts w:ascii="Times New Roman" w:eastAsia="Arial" w:hAnsi="Times New Roman" w:cs="Times New Roman"/>
          <w:sz w:val="24"/>
          <w:szCs w:val="24"/>
        </w:rPr>
      </w:pPr>
      <w:r>
        <w:rPr>
          <w:rFonts w:ascii="Times New Roman" w:eastAsia="Arial" w:hAnsi="Times New Roman" w:cs="Times New Roman"/>
          <w:sz w:val="24"/>
          <w:szCs w:val="24"/>
        </w:rPr>
        <w:t>Topic: Research on UCAS students' online take-out ordering</w:t>
      </w:r>
    </w:p>
    <w:p w14:paraId="22BCC208" w14:textId="77777777" w:rsidR="00000000" w:rsidRDefault="00853BC2">
      <w:pPr>
        <w:spacing w:line="237" w:lineRule="exact"/>
        <w:jc w:val="both"/>
        <w:rPr>
          <w:rFonts w:ascii="Times New Roman" w:eastAsia="Times New Roman"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652096" behindDoc="1" locked="0" layoutInCell="0" allowOverlap="1" wp14:anchorId="4154F26A" wp14:editId="72E49376">
            <wp:simplePos x="0" y="0"/>
            <wp:positionH relativeFrom="column">
              <wp:posOffset>160020</wp:posOffset>
            </wp:positionH>
            <wp:positionV relativeFrom="paragraph">
              <wp:posOffset>-95885</wp:posOffset>
            </wp:positionV>
            <wp:extent cx="68580" cy="68580"/>
            <wp:effectExtent l="0" t="0" r="0" b="0"/>
            <wp:wrapNone/>
            <wp:docPr id="17"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6C792F" w14:textId="77777777" w:rsidR="00000000" w:rsidRDefault="00853BC2">
      <w:pPr>
        <w:spacing w:line="0" w:lineRule="atLeast"/>
        <w:ind w:left="260"/>
        <w:jc w:val="both"/>
        <w:rPr>
          <w:rFonts w:ascii="Times New Roman" w:eastAsia="宋体" w:hAnsi="Times New Roman" w:cs="Times New Roman"/>
          <w:sz w:val="24"/>
          <w:szCs w:val="24"/>
        </w:rPr>
      </w:pPr>
      <w:r>
        <w:rPr>
          <w:rFonts w:ascii="Times New Roman" w:eastAsia="Times New Roman" w:hAnsi="Times New Roman" w:cs="Times New Roman"/>
          <w:noProof/>
          <w:sz w:val="24"/>
          <w:szCs w:val="24"/>
        </w:rPr>
        <w:drawing>
          <wp:inline distT="0" distB="0" distL="0" distR="0" wp14:anchorId="45FA1698" wp14:editId="2641A175">
            <wp:extent cx="68580" cy="68580"/>
            <wp:effectExtent l="0" t="0" r="0" b="0"/>
            <wp:docPr id="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r w:rsidR="00B01E5D">
        <w:rPr>
          <w:rFonts w:ascii="Times New Roman" w:eastAsia="Arial" w:hAnsi="Times New Roman" w:cs="Times New Roman"/>
          <w:sz w:val="24"/>
          <w:szCs w:val="24"/>
        </w:rPr>
        <w:t xml:space="preserve">  Group members: </w:t>
      </w:r>
      <w:r w:rsidR="00B01E5D">
        <w:rPr>
          <w:rFonts w:ascii="Times New Roman" w:eastAsia="宋体" w:hAnsi="Times New Roman" w:cs="Times New Roman"/>
          <w:sz w:val="24"/>
          <w:szCs w:val="24"/>
        </w:rPr>
        <w:t>王华强、刘蕴哲、杨钊、高云聪</w:t>
      </w:r>
    </w:p>
    <w:p w14:paraId="6271D677" w14:textId="77777777" w:rsidR="00000000" w:rsidRDefault="00853BC2">
      <w:pPr>
        <w:spacing w:line="200" w:lineRule="exact"/>
        <w:jc w:val="both"/>
        <w:rPr>
          <w:rFonts w:ascii="Times New Roman" w:eastAsia="Times New Roman" w:hAnsi="Times New Roman" w:cs="Times New Roman"/>
          <w:sz w:val="24"/>
          <w:szCs w:val="24"/>
        </w:rPr>
      </w:pPr>
      <w:r>
        <w:rPr>
          <w:rFonts w:ascii="Times New Roman" w:eastAsia="宋体" w:hAnsi="Times New Roman" w:cs="Times New Roman"/>
          <w:noProof/>
          <w:sz w:val="24"/>
          <w:szCs w:val="24"/>
        </w:rPr>
        <w:drawing>
          <wp:anchor distT="0" distB="0" distL="114300" distR="114300" simplePos="0" relativeHeight="251653120" behindDoc="1" locked="0" layoutInCell="0" allowOverlap="1" wp14:anchorId="3EDBCFFC" wp14:editId="11C6BF28">
            <wp:simplePos x="0" y="0"/>
            <wp:positionH relativeFrom="column">
              <wp:posOffset>0</wp:posOffset>
            </wp:positionH>
            <wp:positionV relativeFrom="paragraph">
              <wp:posOffset>140970</wp:posOffset>
            </wp:positionV>
            <wp:extent cx="6537960" cy="15240"/>
            <wp:effectExtent l="0" t="0" r="0" b="0"/>
            <wp:wrapNone/>
            <wp:docPr id="16"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37960" cy="15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3D7DA1" w14:textId="77777777" w:rsidR="00000000" w:rsidRDefault="00B01E5D">
      <w:pPr>
        <w:spacing w:line="244" w:lineRule="exact"/>
        <w:jc w:val="both"/>
        <w:rPr>
          <w:rFonts w:ascii="Times New Roman" w:eastAsia="Times New Roman" w:hAnsi="Times New Roman" w:cs="Times New Roman"/>
          <w:sz w:val="24"/>
          <w:szCs w:val="24"/>
        </w:rPr>
      </w:pPr>
    </w:p>
    <w:p w14:paraId="060960A2"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Introduction</w:t>
      </w:r>
    </w:p>
    <w:p w14:paraId="30CCE3D8" w14:textId="77777777" w:rsidR="00000000" w:rsidRDefault="00B01E5D">
      <w:pPr>
        <w:spacing w:line="226" w:lineRule="exact"/>
        <w:jc w:val="both"/>
        <w:rPr>
          <w:rFonts w:ascii="Times New Roman" w:eastAsia="Times New Roman" w:hAnsi="Times New Roman" w:cs="Times New Roman"/>
          <w:sz w:val="24"/>
          <w:szCs w:val="24"/>
        </w:rPr>
      </w:pPr>
    </w:p>
    <w:p w14:paraId="3F4DA9C3" w14:textId="77777777" w:rsidR="00000000" w:rsidRDefault="00B01E5D">
      <w:pPr>
        <w:spacing w:line="0" w:lineRule="atLeast"/>
        <w:jc w:val="both"/>
        <w:rPr>
          <w:rFonts w:ascii="Times New Roman" w:eastAsia="Arial" w:hAnsi="Times New Roman" w:cs="Times New Roman"/>
          <w:sz w:val="24"/>
          <w:szCs w:val="24"/>
        </w:rPr>
      </w:pPr>
      <w:commentRangeStart w:id="54"/>
      <w:r>
        <w:rPr>
          <w:rFonts w:ascii="Times New Roman" w:eastAsia="Arial" w:hAnsi="Times New Roman" w:cs="Times New Roman"/>
          <w:sz w:val="24"/>
          <w:szCs w:val="24"/>
        </w:rPr>
        <w:t>(The revis</w:t>
      </w:r>
      <w:ins w:id="55" w:author="ZX" w:date="2017-12-20T18:47:00Z">
        <w:r>
          <w:rPr>
            <w:rFonts w:ascii="Times New Roman" w:eastAsia="宋体" w:hAnsi="Times New Roman" w:cs="Times New Roman" w:hint="eastAsia"/>
            <w:sz w:val="24"/>
            <w:szCs w:val="24"/>
          </w:rPr>
          <w:t>ion</w:t>
        </w:r>
      </w:ins>
      <w:del w:id="56" w:author="ZX" w:date="2017-12-20T18:47:00Z">
        <w:r>
          <w:rPr>
            <w:rFonts w:ascii="Times New Roman" w:eastAsia="Arial" w:hAnsi="Times New Roman" w:cs="Times New Roman"/>
            <w:sz w:val="24"/>
            <w:szCs w:val="24"/>
          </w:rPr>
          <w:delText>e</w:delText>
        </w:r>
      </w:del>
      <w:r>
        <w:rPr>
          <w:rFonts w:ascii="Times New Roman" w:eastAsia="Arial" w:hAnsi="Times New Roman" w:cs="Times New Roman"/>
          <w:sz w:val="24"/>
          <w:szCs w:val="24"/>
        </w:rPr>
        <w:t xml:space="preserve"> for the Introduction part have not started yet.)</w:t>
      </w:r>
      <w:commentRangeEnd w:id="54"/>
      <w:r>
        <w:commentReference w:id="54"/>
      </w:r>
    </w:p>
    <w:p w14:paraId="217684F2" w14:textId="77777777" w:rsidR="00000000" w:rsidRDefault="00B01E5D">
      <w:pPr>
        <w:spacing w:line="237" w:lineRule="exact"/>
        <w:jc w:val="both"/>
        <w:rPr>
          <w:rFonts w:ascii="Times New Roman" w:eastAsia="Times New Roman" w:hAnsi="Times New Roman" w:cs="Times New Roman"/>
          <w:sz w:val="24"/>
          <w:szCs w:val="24"/>
        </w:rPr>
      </w:pPr>
    </w:p>
    <w:p w14:paraId="5AD6E8FE" w14:textId="77777777" w:rsidR="00000000" w:rsidRDefault="00B01E5D">
      <w:pPr>
        <w:spacing w:line="354" w:lineRule="auto"/>
        <w:ind w:right="2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With the fast </w:t>
      </w:r>
      <w:r>
        <w:rPr>
          <w:rFonts w:ascii="Times New Roman" w:eastAsia="Arial" w:hAnsi="Times New Roman" w:cs="Times New Roman"/>
          <w:sz w:val="24"/>
          <w:szCs w:val="24"/>
        </w:rPr>
        <w:t>development of the mobile Internet, incresing people are using online take-out platforms. According to the report of Institute of Frontier Industry Research in 2016, the whole market of online take-out selling will reach at 118 billion yuan per year at the</w:t>
      </w:r>
      <w:r>
        <w:rPr>
          <w:rFonts w:ascii="Times New Roman" w:eastAsia="Arial" w:hAnsi="Times New Roman" w:cs="Times New Roman"/>
          <w:sz w:val="24"/>
          <w:szCs w:val="24"/>
        </w:rPr>
        <w:t xml:space="preserve"> end of 2017. Meanwhile, the fast-growing Big Data technology and the Mobile Internet technology have exerted an increasingly powerful impact on traditional food markets (iiMedia Research, 2016). The growth trend of the O2O food market is inversable and it</w:t>
      </w:r>
      <w:r>
        <w:rPr>
          <w:rFonts w:ascii="Times New Roman" w:eastAsia="Arial" w:hAnsi="Times New Roman" w:cs="Times New Roman"/>
          <w:sz w:val="24"/>
          <w:szCs w:val="24"/>
        </w:rPr>
        <w:t xml:space="preserve"> is easy to predict that the market will grow even faster in the following few years (iiMedia Research, 2017). Above all, take-out is becoming a part of urban citizens' life.</w:t>
      </w:r>
    </w:p>
    <w:p w14:paraId="01B53124" w14:textId="77777777" w:rsidR="00000000" w:rsidRDefault="00B01E5D">
      <w:pPr>
        <w:spacing w:line="131" w:lineRule="exact"/>
        <w:jc w:val="both"/>
        <w:rPr>
          <w:rFonts w:ascii="Times New Roman" w:eastAsia="Times New Roman" w:hAnsi="Times New Roman" w:cs="Times New Roman"/>
          <w:sz w:val="24"/>
          <w:szCs w:val="24"/>
        </w:rPr>
      </w:pPr>
    </w:p>
    <w:p w14:paraId="1F2AF5E4" w14:textId="77777777" w:rsidR="00000000" w:rsidRDefault="00B01E5D">
      <w:pPr>
        <w:spacing w:line="350" w:lineRule="auto"/>
        <w:ind w:right="40"/>
        <w:jc w:val="both"/>
        <w:rPr>
          <w:rFonts w:ascii="Times New Roman" w:eastAsia="Arial" w:hAnsi="Times New Roman" w:cs="Times New Roman"/>
          <w:sz w:val="24"/>
          <w:szCs w:val="24"/>
        </w:rPr>
      </w:pPr>
      <w:r>
        <w:rPr>
          <w:rFonts w:ascii="Times New Roman" w:eastAsia="Arial" w:hAnsi="Times New Roman" w:cs="Times New Roman"/>
          <w:sz w:val="24"/>
          <w:szCs w:val="24"/>
        </w:rPr>
        <w:t>Among people who order take-out online, students are the very first group of peo</w:t>
      </w:r>
      <w:r>
        <w:rPr>
          <w:rFonts w:ascii="Times New Roman" w:eastAsia="Arial" w:hAnsi="Times New Roman" w:cs="Times New Roman"/>
          <w:sz w:val="24"/>
          <w:szCs w:val="24"/>
        </w:rPr>
        <w:t>ple who use online platform for take-out as soon as they are launched, and also an unignoreable group of people who buy food online (TrustData, 2017). TrustData found a strong relationship between the number of take-out orders and the number of universitie</w:t>
      </w:r>
      <w:r>
        <w:rPr>
          <w:rFonts w:ascii="Times New Roman" w:eastAsia="Arial" w:hAnsi="Times New Roman" w:cs="Times New Roman"/>
          <w:sz w:val="24"/>
          <w:szCs w:val="24"/>
        </w:rPr>
        <w:t>s, which also suggests that students consumed a large number of online take-out(citation information needed). However, among all the exist studies, no math model of university students' take-out ordering pattern has been developed. Despite many reports foc</w:t>
      </w:r>
      <w:r>
        <w:rPr>
          <w:rFonts w:ascii="Times New Roman" w:eastAsia="Arial" w:hAnsi="Times New Roman" w:cs="Times New Roman"/>
          <w:sz w:val="24"/>
          <w:szCs w:val="24"/>
        </w:rPr>
        <w:t xml:space="preserve">using on the whole market of take-out, none of them is detailed enough to show the buying pattern on campus. There have also been reports made by other universities’ students which are based on rather casual questionnaires and guesses </w:t>
      </w:r>
      <w:r>
        <w:rPr>
          <w:rFonts w:ascii="Times New Roman" w:eastAsia="Arial" w:hAnsi="Times New Roman" w:cs="Times New Roman"/>
          <w:color w:val="FF0000"/>
          <w:sz w:val="24"/>
          <w:szCs w:val="24"/>
          <w:rPrChange w:id="57" w:author="ZX" w:date="2017-12-20T21:58:00Z">
            <w:rPr>
              <w:rFonts w:ascii="Times New Roman" w:eastAsia="Arial" w:hAnsi="Times New Roman" w:cs="Times New Roman"/>
              <w:sz w:val="24"/>
              <w:szCs w:val="24"/>
            </w:rPr>
          </w:rPrChange>
        </w:rPr>
        <w:t>(reference needed)</w:t>
      </w:r>
      <w:r>
        <w:rPr>
          <w:rFonts w:ascii="Times New Roman" w:eastAsia="Arial" w:hAnsi="Times New Roman" w:cs="Times New Roman"/>
          <w:sz w:val="24"/>
          <w:szCs w:val="24"/>
        </w:rPr>
        <w:t>, w</w:t>
      </w:r>
      <w:r>
        <w:rPr>
          <w:rFonts w:ascii="Times New Roman" w:eastAsia="Arial" w:hAnsi="Times New Roman" w:cs="Times New Roman"/>
          <w:sz w:val="24"/>
          <w:szCs w:val="24"/>
        </w:rPr>
        <w:t>hich is not enough to reveal the whole pattern of campus online take-out buying.</w:t>
      </w:r>
    </w:p>
    <w:p w14:paraId="4E27EE11" w14:textId="77777777" w:rsidR="00000000" w:rsidRDefault="00B01E5D">
      <w:pPr>
        <w:spacing w:line="138" w:lineRule="exact"/>
        <w:jc w:val="both"/>
        <w:rPr>
          <w:rFonts w:ascii="Times New Roman" w:eastAsia="Times New Roman" w:hAnsi="Times New Roman" w:cs="Times New Roman"/>
          <w:sz w:val="24"/>
          <w:szCs w:val="24"/>
        </w:rPr>
      </w:pPr>
    </w:p>
    <w:p w14:paraId="6CE4E288" w14:textId="77777777" w:rsidR="00000000" w:rsidRDefault="00B01E5D">
      <w:pPr>
        <w:spacing w:line="331" w:lineRule="auto"/>
        <w:jc w:val="both"/>
        <w:rPr>
          <w:rFonts w:ascii="Times New Roman" w:eastAsia="Arial" w:hAnsi="Times New Roman" w:cs="Times New Roman"/>
          <w:sz w:val="24"/>
          <w:szCs w:val="24"/>
        </w:rPr>
      </w:pPr>
      <w:r>
        <w:rPr>
          <w:rFonts w:ascii="Times New Roman" w:eastAsia="Arial" w:hAnsi="Times New Roman" w:cs="Times New Roman"/>
          <w:sz w:val="24"/>
          <w:szCs w:val="24"/>
        </w:rPr>
        <w:t>Our research is focused on the data obtained from UCAS’s Yuquan campus. With the help of data analysis algorithm offered by Weka, it is easier to find out the pattern of onli</w:t>
      </w:r>
      <w:r>
        <w:rPr>
          <w:rFonts w:ascii="Times New Roman" w:eastAsia="Arial" w:hAnsi="Times New Roman" w:cs="Times New Roman"/>
          <w:sz w:val="24"/>
          <w:szCs w:val="24"/>
        </w:rPr>
        <w:t>ne take-out buying and the relationships between all these factors. After the analysis of the results of 107 questionnaires, the result clearly showed two different activity patterns of take-out orderers, which will help both the take-out providers and the</w:t>
      </w:r>
      <w:r>
        <w:rPr>
          <w:rFonts w:ascii="Times New Roman" w:eastAsia="Arial" w:hAnsi="Times New Roman" w:cs="Times New Roman"/>
          <w:sz w:val="24"/>
          <w:szCs w:val="24"/>
        </w:rPr>
        <w:t xml:space="preserve"> canteen to serve the students better.</w:t>
      </w:r>
    </w:p>
    <w:p w14:paraId="23D36BE0" w14:textId="77777777" w:rsidR="00000000" w:rsidRDefault="00B01E5D">
      <w:pPr>
        <w:spacing w:line="148" w:lineRule="exact"/>
        <w:jc w:val="both"/>
        <w:rPr>
          <w:rFonts w:ascii="Times New Roman" w:eastAsia="Times New Roman" w:hAnsi="Times New Roman" w:cs="Times New Roman"/>
          <w:sz w:val="24"/>
          <w:szCs w:val="24"/>
        </w:rPr>
      </w:pPr>
    </w:p>
    <w:p w14:paraId="00DE3C95" w14:textId="77777777" w:rsidR="00000000" w:rsidRDefault="00B01E5D">
      <w:pPr>
        <w:spacing w:line="0" w:lineRule="atLeast"/>
        <w:jc w:val="both"/>
        <w:rPr>
          <w:rFonts w:ascii="Times New Roman" w:eastAsia="Arial" w:hAnsi="Times New Roman" w:cs="Times New Roman"/>
          <w:sz w:val="24"/>
          <w:szCs w:val="24"/>
        </w:rPr>
      </w:pPr>
      <w:commentRangeStart w:id="58"/>
      <w:r>
        <w:rPr>
          <w:rFonts w:ascii="Times New Roman" w:eastAsia="Arial" w:hAnsi="Times New Roman" w:cs="Times New Roman"/>
          <w:sz w:val="24"/>
          <w:szCs w:val="24"/>
        </w:rPr>
        <w:t>Objective</w:t>
      </w:r>
      <w:commentRangeEnd w:id="58"/>
      <w:r>
        <w:commentReference w:id="58"/>
      </w:r>
    </w:p>
    <w:p w14:paraId="68C6C930" w14:textId="77777777" w:rsidR="00000000" w:rsidRDefault="00B01E5D">
      <w:pPr>
        <w:spacing w:line="226" w:lineRule="exact"/>
        <w:jc w:val="both"/>
        <w:rPr>
          <w:rFonts w:ascii="Times New Roman" w:eastAsia="Times New Roman" w:hAnsi="Times New Roman" w:cs="Times New Roman"/>
          <w:sz w:val="24"/>
          <w:szCs w:val="24"/>
        </w:rPr>
      </w:pPr>
    </w:p>
    <w:p w14:paraId="2D2124F6" w14:textId="77777777" w:rsidR="00000000" w:rsidRDefault="00B01E5D">
      <w:pPr>
        <w:spacing w:line="335" w:lineRule="auto"/>
        <w:ind w:right="40"/>
        <w:jc w:val="both"/>
        <w:rPr>
          <w:rFonts w:ascii="Times New Roman" w:eastAsia="Arial" w:hAnsi="Times New Roman" w:cs="Times New Roman"/>
          <w:sz w:val="24"/>
          <w:szCs w:val="24"/>
        </w:rPr>
      </w:pPr>
      <w:r>
        <w:rPr>
          <w:rFonts w:ascii="Times New Roman" w:eastAsia="Arial" w:hAnsi="Times New Roman" w:cs="Times New Roman"/>
          <w:sz w:val="24"/>
          <w:szCs w:val="24"/>
        </w:rPr>
        <w:t>The aim of this paper is to provide a pattern for take-out orderers in UCAS Yuquan campus, and provide a method to conjecture one's take-out ordering behavior according to his daily routine. Thence, we ca</w:t>
      </w:r>
      <w:r>
        <w:rPr>
          <w:rFonts w:ascii="Times New Roman" w:eastAsia="Arial" w:hAnsi="Times New Roman" w:cs="Times New Roman"/>
          <w:sz w:val="24"/>
          <w:szCs w:val="24"/>
        </w:rPr>
        <w:t>n get a clear view of the take-out ordering behavior in Yuquan campus and offer some useful suggestions for the university's logistics department.</w:t>
      </w:r>
    </w:p>
    <w:p w14:paraId="6B93AD3C" w14:textId="77777777" w:rsidR="00000000" w:rsidRDefault="00B01E5D">
      <w:pPr>
        <w:spacing w:line="144" w:lineRule="exact"/>
        <w:jc w:val="both"/>
        <w:rPr>
          <w:rFonts w:ascii="Times New Roman" w:eastAsia="Times New Roman" w:hAnsi="Times New Roman" w:cs="Times New Roman"/>
          <w:sz w:val="24"/>
          <w:szCs w:val="24"/>
        </w:rPr>
      </w:pPr>
    </w:p>
    <w:p w14:paraId="1B69B5A9" w14:textId="77777777" w:rsidR="00000000" w:rsidRDefault="00B01E5D">
      <w:pPr>
        <w:spacing w:line="0" w:lineRule="atLeast"/>
        <w:jc w:val="both"/>
        <w:rPr>
          <w:ins w:id="59" w:author="ZX" w:date="2017-12-20T18:48:00Z"/>
          <w:rFonts w:ascii="Times New Roman" w:eastAsia="Arial" w:hAnsi="Times New Roman" w:cs="Times New Roman"/>
          <w:sz w:val="24"/>
          <w:szCs w:val="24"/>
        </w:rPr>
      </w:pPr>
    </w:p>
    <w:p w14:paraId="416AC65F" w14:textId="77777777" w:rsidR="00000000" w:rsidRDefault="00B01E5D">
      <w:pPr>
        <w:spacing w:line="0" w:lineRule="atLeast"/>
        <w:jc w:val="both"/>
        <w:rPr>
          <w:ins w:id="60" w:author="ZX" w:date="2017-12-20T18:48:00Z"/>
          <w:rFonts w:ascii="Times New Roman" w:eastAsia="Arial" w:hAnsi="Times New Roman" w:cs="Times New Roman"/>
          <w:sz w:val="24"/>
          <w:szCs w:val="24"/>
        </w:rPr>
      </w:pPr>
    </w:p>
    <w:p w14:paraId="38490A45" w14:textId="77777777" w:rsidR="00000000" w:rsidRDefault="00B01E5D">
      <w:pPr>
        <w:spacing w:line="0" w:lineRule="atLeast"/>
        <w:jc w:val="both"/>
        <w:rPr>
          <w:ins w:id="61" w:author="ZX" w:date="2017-12-20T18:48:00Z"/>
          <w:rFonts w:ascii="Times New Roman" w:eastAsia="Arial" w:hAnsi="Times New Roman" w:cs="Times New Roman"/>
          <w:sz w:val="24"/>
          <w:szCs w:val="24"/>
        </w:rPr>
      </w:pPr>
    </w:p>
    <w:p w14:paraId="651BD826"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Methods</w:t>
      </w:r>
    </w:p>
    <w:p w14:paraId="784016E6" w14:textId="77777777" w:rsidR="00000000" w:rsidRDefault="00B01E5D">
      <w:pPr>
        <w:spacing w:line="203" w:lineRule="exact"/>
        <w:jc w:val="both"/>
        <w:rPr>
          <w:rFonts w:ascii="Times New Roman" w:eastAsia="Times New Roman" w:hAnsi="Times New Roman" w:cs="Times New Roman"/>
          <w:sz w:val="24"/>
          <w:szCs w:val="24"/>
        </w:rPr>
      </w:pPr>
    </w:p>
    <w:p w14:paraId="4DBB6160"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1. Questionnaire design</w:t>
      </w:r>
    </w:p>
    <w:p w14:paraId="28938867" w14:textId="77777777" w:rsidR="00000000" w:rsidRDefault="00B01E5D">
      <w:pPr>
        <w:spacing w:line="261" w:lineRule="exact"/>
        <w:jc w:val="both"/>
        <w:rPr>
          <w:rFonts w:ascii="Times New Roman" w:eastAsia="Times New Roman" w:hAnsi="Times New Roman" w:cs="Times New Roman"/>
          <w:sz w:val="24"/>
          <w:szCs w:val="24"/>
        </w:rPr>
      </w:pPr>
    </w:p>
    <w:p w14:paraId="3EE499CE" w14:textId="77777777" w:rsidR="00000000" w:rsidRDefault="00B01E5D">
      <w:pPr>
        <w:spacing w:line="346" w:lineRule="auto"/>
        <w:ind w:right="22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We </w:t>
      </w:r>
      <w:commentRangeStart w:id="62"/>
      <w:r>
        <w:rPr>
          <w:rFonts w:ascii="Times New Roman" w:eastAsia="Arial" w:hAnsi="Times New Roman" w:cs="Times New Roman"/>
          <w:sz w:val="24"/>
          <w:szCs w:val="24"/>
        </w:rPr>
        <w:t>adopt</w:t>
      </w:r>
      <w:commentRangeEnd w:id="62"/>
      <w:r>
        <w:commentReference w:id="62"/>
      </w:r>
      <w:r>
        <w:rPr>
          <w:rFonts w:ascii="Times New Roman" w:eastAsia="Arial" w:hAnsi="Times New Roman" w:cs="Times New Roman"/>
          <w:sz w:val="24"/>
          <w:szCs w:val="24"/>
        </w:rPr>
        <w:t xml:space="preserve"> </w:t>
      </w:r>
      <w:commentRangeStart w:id="63"/>
      <w:r>
        <w:rPr>
          <w:rFonts w:ascii="Times New Roman" w:eastAsia="Arial" w:hAnsi="Times New Roman" w:cs="Times New Roman"/>
          <w:sz w:val="24"/>
          <w:szCs w:val="24"/>
        </w:rPr>
        <w:t>the method of online questionnaire</w:t>
      </w:r>
      <w:commentRangeEnd w:id="63"/>
      <w:r>
        <w:commentReference w:id="63"/>
      </w:r>
      <w:r>
        <w:rPr>
          <w:rFonts w:ascii="Times New Roman" w:eastAsia="Arial" w:hAnsi="Times New Roman" w:cs="Times New Roman"/>
          <w:sz w:val="24"/>
          <w:szCs w:val="24"/>
        </w:rPr>
        <w:t>. The object of the survey</w:t>
      </w:r>
      <w:r>
        <w:rPr>
          <w:rFonts w:ascii="Times New Roman" w:eastAsia="Arial" w:hAnsi="Times New Roman" w:cs="Times New Roman"/>
          <w:sz w:val="24"/>
          <w:szCs w:val="24"/>
        </w:rPr>
        <w:t xml:space="preserve"> is </w:t>
      </w:r>
      <w:commentRangeStart w:id="64"/>
      <w:r>
        <w:rPr>
          <w:rFonts w:ascii="Times New Roman" w:eastAsia="Arial" w:hAnsi="Times New Roman" w:cs="Times New Roman"/>
          <w:sz w:val="24"/>
          <w:szCs w:val="24"/>
        </w:rPr>
        <w:t>all the undergraduates</w:t>
      </w:r>
      <w:commentRangeEnd w:id="64"/>
      <w:r>
        <w:commentReference w:id="64"/>
      </w:r>
      <w:r>
        <w:rPr>
          <w:rFonts w:ascii="Times New Roman" w:eastAsia="Arial" w:hAnsi="Times New Roman" w:cs="Times New Roman"/>
          <w:sz w:val="24"/>
          <w:szCs w:val="24"/>
        </w:rPr>
        <w:t xml:space="preserve"> in the Yuquanlu campus of </w:t>
      </w:r>
      <w:ins w:id="65" w:author="ZX" w:date="2017-12-20T18:49:00Z">
        <w:r>
          <w:rPr>
            <w:rFonts w:ascii="Times New Roman" w:eastAsia="宋体" w:hAnsi="Times New Roman" w:cs="Times New Roman" w:hint="eastAsia"/>
            <w:sz w:val="24"/>
            <w:szCs w:val="24"/>
          </w:rPr>
          <w:t xml:space="preserve">the </w:t>
        </w:r>
      </w:ins>
      <w:r>
        <w:rPr>
          <w:rFonts w:ascii="Times New Roman" w:eastAsia="Arial" w:hAnsi="Times New Roman" w:cs="Times New Roman"/>
          <w:sz w:val="24"/>
          <w:szCs w:val="24"/>
        </w:rPr>
        <w:t>University of Chinese Academy of Sciences (hereinafter referred to as UCAS).</w:t>
      </w:r>
    </w:p>
    <w:p w14:paraId="62ED4B20" w14:textId="77777777" w:rsidR="00000000" w:rsidRDefault="00B01E5D">
      <w:pPr>
        <w:spacing w:line="132" w:lineRule="exact"/>
        <w:jc w:val="both"/>
        <w:rPr>
          <w:rFonts w:ascii="Times New Roman" w:eastAsia="Times New Roman" w:hAnsi="Times New Roman" w:cs="Times New Roman"/>
          <w:sz w:val="24"/>
          <w:szCs w:val="24"/>
        </w:rPr>
      </w:pPr>
    </w:p>
    <w:p w14:paraId="4467FBEB" w14:textId="77777777" w:rsidR="00000000" w:rsidRDefault="00B01E5D">
      <w:pPr>
        <w:spacing w:line="346" w:lineRule="auto"/>
        <w:ind w:right="260"/>
        <w:jc w:val="both"/>
        <w:rPr>
          <w:rFonts w:ascii="Times New Roman" w:eastAsia="Arial" w:hAnsi="Times New Roman" w:cs="Times New Roman"/>
          <w:sz w:val="24"/>
          <w:szCs w:val="24"/>
        </w:rPr>
      </w:pPr>
      <w:r>
        <w:rPr>
          <w:rFonts w:ascii="Times New Roman" w:eastAsia="Arial" w:hAnsi="Times New Roman" w:cs="Times New Roman"/>
          <w:sz w:val="24"/>
          <w:szCs w:val="24"/>
        </w:rPr>
        <w:t>We posted our online questionnaire on all the major social platforms. It is convenient to collect the data through the b</w:t>
      </w:r>
      <w:r>
        <w:rPr>
          <w:rFonts w:ascii="Times New Roman" w:eastAsia="Arial" w:hAnsi="Times New Roman" w:cs="Times New Roman"/>
          <w:sz w:val="24"/>
          <w:szCs w:val="24"/>
        </w:rPr>
        <w:t>ackstage especially when the sample scale is large.</w:t>
      </w:r>
    </w:p>
    <w:p w14:paraId="6438326C" w14:textId="77777777" w:rsidR="00000000" w:rsidRDefault="00B01E5D">
      <w:pPr>
        <w:spacing w:line="132" w:lineRule="exact"/>
        <w:jc w:val="both"/>
        <w:rPr>
          <w:rFonts w:ascii="Times New Roman" w:eastAsia="Times New Roman" w:hAnsi="Times New Roman" w:cs="Times New Roman"/>
          <w:sz w:val="24"/>
          <w:szCs w:val="24"/>
        </w:rPr>
      </w:pPr>
    </w:p>
    <w:p w14:paraId="5AF34115" w14:textId="77777777" w:rsidR="00000000" w:rsidRDefault="00B01E5D">
      <w:pPr>
        <w:spacing w:line="0" w:lineRule="atLeast"/>
        <w:jc w:val="both"/>
        <w:rPr>
          <w:rFonts w:ascii="Times New Roman" w:eastAsia="Arial" w:hAnsi="Times New Roman" w:cs="Times New Roman"/>
          <w:sz w:val="24"/>
          <w:szCs w:val="24"/>
        </w:rPr>
      </w:pPr>
      <w:commentRangeStart w:id="66"/>
      <w:r>
        <w:rPr>
          <w:rFonts w:ascii="Times New Roman" w:eastAsia="Arial" w:hAnsi="Times New Roman" w:cs="Times New Roman"/>
          <w:sz w:val="24"/>
          <w:szCs w:val="24"/>
        </w:rPr>
        <w:t>The contents of the questionnaire are listed as follows:</w:t>
      </w:r>
      <w:commentRangeEnd w:id="66"/>
      <w:r>
        <w:commentReference w:id="66"/>
      </w:r>
    </w:p>
    <w:p w14:paraId="4114B964" w14:textId="77777777" w:rsidR="00000000" w:rsidRDefault="00B01E5D">
      <w:pPr>
        <w:spacing w:line="285" w:lineRule="exact"/>
        <w:jc w:val="both"/>
        <w:rPr>
          <w:rFonts w:ascii="Times New Roman" w:eastAsia="Times New Roman" w:hAnsi="Times New Roman" w:cs="Times New Roman"/>
          <w:sz w:val="24"/>
          <w:szCs w:val="24"/>
        </w:rPr>
      </w:pPr>
    </w:p>
    <w:p w14:paraId="53190758" w14:textId="77777777" w:rsidR="00000000" w:rsidRDefault="00B01E5D">
      <w:pPr>
        <w:numPr>
          <w:ilvl w:val="0"/>
          <w:numId w:val="2"/>
        </w:numPr>
        <w:tabs>
          <w:tab w:val="left" w:pos="200"/>
        </w:tabs>
        <w:spacing w:line="0" w:lineRule="atLeast"/>
        <w:ind w:left="200" w:hanging="200"/>
        <w:jc w:val="both"/>
        <w:rPr>
          <w:rFonts w:ascii="Times New Roman" w:eastAsia="Arial" w:hAnsi="Times New Roman" w:cs="Times New Roman"/>
          <w:b/>
          <w:sz w:val="24"/>
          <w:szCs w:val="24"/>
        </w:rPr>
      </w:pPr>
      <w:r>
        <w:rPr>
          <w:rFonts w:ascii="Times New Roman" w:eastAsia="Arial" w:hAnsi="Times New Roman" w:cs="Times New Roman"/>
          <w:b/>
          <w:sz w:val="24"/>
          <w:szCs w:val="24"/>
        </w:rPr>
        <w:t>Consumption situation on online ordering</w:t>
      </w:r>
    </w:p>
    <w:p w14:paraId="023BA8E5" w14:textId="77777777" w:rsidR="00000000" w:rsidRDefault="00B01E5D">
      <w:pPr>
        <w:spacing w:line="296" w:lineRule="exact"/>
        <w:jc w:val="both"/>
        <w:rPr>
          <w:rFonts w:ascii="Times New Roman" w:eastAsia="Arial" w:hAnsi="Times New Roman" w:cs="Times New Roman"/>
          <w:b/>
          <w:sz w:val="24"/>
          <w:szCs w:val="24"/>
        </w:rPr>
      </w:pPr>
    </w:p>
    <w:p w14:paraId="45CAF836" w14:textId="77777777" w:rsidR="00000000" w:rsidRDefault="00B01E5D">
      <w:pPr>
        <w:numPr>
          <w:ilvl w:val="1"/>
          <w:numId w:val="2"/>
        </w:numPr>
        <w:tabs>
          <w:tab w:val="left" w:pos="480"/>
        </w:tabs>
        <w:spacing w:line="324" w:lineRule="auto"/>
        <w:ind w:left="480" w:right="460" w:hanging="240"/>
        <w:jc w:val="both"/>
        <w:rPr>
          <w:rFonts w:ascii="Times New Roman" w:eastAsia="Arial" w:hAnsi="Times New Roman" w:cs="Times New Roman"/>
          <w:sz w:val="24"/>
          <w:szCs w:val="24"/>
        </w:rPr>
      </w:pPr>
      <w:r>
        <w:rPr>
          <w:rFonts w:ascii="Times New Roman" w:eastAsia="Arial" w:hAnsi="Times New Roman" w:cs="Times New Roman"/>
          <w:sz w:val="24"/>
          <w:szCs w:val="24"/>
        </w:rPr>
        <w:t>Online ordering frequency: the options were set as follows: ”never”, ”no more than three times a month</w:t>
      </w:r>
      <w:r>
        <w:rPr>
          <w:rFonts w:ascii="Times New Roman" w:eastAsia="Arial" w:hAnsi="Times New Roman" w:cs="Times New Roman"/>
          <w:sz w:val="24"/>
          <w:szCs w:val="24"/>
        </w:rPr>
        <w:t>”, ”several times a week”, ”almost once a day”, ”two or three times a day”.</w:t>
      </w:r>
    </w:p>
    <w:p w14:paraId="16A1111B" w14:textId="77777777" w:rsidR="00000000" w:rsidRDefault="00B01E5D">
      <w:pPr>
        <w:numPr>
          <w:ilvl w:val="1"/>
          <w:numId w:val="2"/>
        </w:numPr>
        <w:tabs>
          <w:tab w:val="left" w:pos="480"/>
        </w:tabs>
        <w:spacing w:line="0" w:lineRule="atLeast"/>
        <w:ind w:left="480" w:hanging="240"/>
        <w:jc w:val="both"/>
        <w:rPr>
          <w:rFonts w:ascii="Times New Roman" w:eastAsia="Arial" w:hAnsi="Times New Roman" w:cs="Times New Roman"/>
          <w:sz w:val="24"/>
          <w:szCs w:val="24"/>
        </w:rPr>
      </w:pPr>
      <w:r>
        <w:rPr>
          <w:rFonts w:ascii="Times New Roman" w:eastAsia="Arial" w:hAnsi="Times New Roman" w:cs="Times New Roman"/>
          <w:sz w:val="24"/>
          <w:szCs w:val="24"/>
        </w:rPr>
        <w:t>Online ordering time: the options were set as follows: ”mostly on weekends”, ”mostly on weekdays”, ”whenever I want”.</w:t>
      </w:r>
    </w:p>
    <w:p w14:paraId="3C19E8FD" w14:textId="77777777" w:rsidR="00000000" w:rsidRDefault="00B01E5D">
      <w:pPr>
        <w:spacing w:line="68" w:lineRule="exact"/>
        <w:jc w:val="both"/>
        <w:rPr>
          <w:rFonts w:ascii="Times New Roman" w:eastAsia="Arial" w:hAnsi="Times New Roman" w:cs="Times New Roman"/>
          <w:sz w:val="24"/>
          <w:szCs w:val="24"/>
        </w:rPr>
      </w:pPr>
    </w:p>
    <w:p w14:paraId="490C03E2" w14:textId="77777777" w:rsidR="00000000" w:rsidRDefault="00B01E5D">
      <w:pPr>
        <w:numPr>
          <w:ilvl w:val="1"/>
          <w:numId w:val="2"/>
        </w:numPr>
        <w:tabs>
          <w:tab w:val="left" w:pos="480"/>
        </w:tabs>
        <w:spacing w:line="0" w:lineRule="atLeast"/>
        <w:ind w:left="480" w:hanging="240"/>
        <w:jc w:val="both"/>
        <w:rPr>
          <w:rFonts w:ascii="Times New Roman" w:eastAsia="Arial" w:hAnsi="Times New Roman" w:cs="Times New Roman"/>
          <w:sz w:val="24"/>
          <w:szCs w:val="24"/>
        </w:rPr>
      </w:pPr>
      <w:r>
        <w:rPr>
          <w:rFonts w:ascii="Times New Roman" w:eastAsia="Arial" w:hAnsi="Times New Roman" w:cs="Times New Roman"/>
          <w:sz w:val="24"/>
          <w:szCs w:val="24"/>
        </w:rPr>
        <w:t>Online ordering platform: the options included three most com</w:t>
      </w:r>
      <w:r>
        <w:rPr>
          <w:rFonts w:ascii="Times New Roman" w:eastAsia="Arial" w:hAnsi="Times New Roman" w:cs="Times New Roman"/>
          <w:sz w:val="24"/>
          <w:szCs w:val="24"/>
        </w:rPr>
        <w:t>monly used takeout platforms.</w:t>
      </w:r>
    </w:p>
    <w:p w14:paraId="6CFDC400" w14:textId="77777777" w:rsidR="00000000" w:rsidRDefault="00B01E5D">
      <w:pPr>
        <w:spacing w:line="68" w:lineRule="exact"/>
        <w:jc w:val="both"/>
        <w:rPr>
          <w:rFonts w:ascii="Times New Roman" w:eastAsia="Arial" w:hAnsi="Times New Roman" w:cs="Times New Roman"/>
          <w:sz w:val="24"/>
          <w:szCs w:val="24"/>
        </w:rPr>
      </w:pPr>
    </w:p>
    <w:p w14:paraId="5E55181A" w14:textId="77777777" w:rsidR="00000000" w:rsidRDefault="00B01E5D">
      <w:pPr>
        <w:numPr>
          <w:ilvl w:val="1"/>
          <w:numId w:val="2"/>
        </w:numPr>
        <w:tabs>
          <w:tab w:val="left" w:pos="480"/>
        </w:tabs>
        <w:spacing w:line="346" w:lineRule="auto"/>
        <w:ind w:left="480" w:right="840" w:hanging="240"/>
        <w:jc w:val="both"/>
        <w:rPr>
          <w:rFonts w:ascii="Times New Roman" w:eastAsia="Arial" w:hAnsi="Times New Roman" w:cs="Times New Roman"/>
          <w:sz w:val="24"/>
          <w:szCs w:val="24"/>
        </w:rPr>
      </w:pPr>
      <w:r>
        <w:rPr>
          <w:rFonts w:ascii="Times New Roman" w:eastAsia="Arial" w:hAnsi="Times New Roman" w:cs="Times New Roman"/>
          <w:sz w:val="24"/>
          <w:szCs w:val="24"/>
        </w:rPr>
        <w:t>Online ordering price range: the options were set as follows: ”&lt;15 rmb/share”, ”15-25 rmb/share”, ”25-50rmb/share”, ”&gt;50 rmb/share”.</w:t>
      </w:r>
    </w:p>
    <w:p w14:paraId="018A9110" w14:textId="77777777" w:rsidR="00000000" w:rsidRDefault="00B01E5D">
      <w:pPr>
        <w:spacing w:line="132" w:lineRule="exact"/>
        <w:jc w:val="both"/>
        <w:rPr>
          <w:rFonts w:ascii="Times New Roman" w:eastAsia="Times New Roman" w:hAnsi="Times New Roman" w:cs="Times New Roman"/>
          <w:sz w:val="24"/>
          <w:szCs w:val="24"/>
        </w:rPr>
      </w:pPr>
    </w:p>
    <w:p w14:paraId="3BEBD0B4"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Take the eleme app as an example. The lowest discount price of most stores is set in the ra</w:t>
      </w:r>
      <w:r>
        <w:rPr>
          <w:rFonts w:ascii="Times New Roman" w:eastAsia="Arial" w:hAnsi="Times New Roman" w:cs="Times New Roman"/>
          <w:sz w:val="24"/>
          <w:szCs w:val="24"/>
        </w:rPr>
        <w:t>nge of 20-30 yuan. A part of the students</w:t>
      </w:r>
    </w:p>
    <w:p w14:paraId="60B26494" w14:textId="77777777" w:rsidR="00000000" w:rsidRDefault="00B01E5D">
      <w:pPr>
        <w:spacing w:line="0" w:lineRule="atLeast"/>
        <w:jc w:val="both"/>
        <w:rPr>
          <w:rFonts w:ascii="Times New Roman" w:eastAsia="Arial" w:hAnsi="Times New Roman" w:cs="Times New Roman"/>
          <w:sz w:val="24"/>
          <w:szCs w:val="24"/>
        </w:rPr>
        <w:sectPr w:rsidR="00000000">
          <w:headerReference w:type="even" r:id="rId13"/>
          <w:headerReference w:type="default" r:id="rId14"/>
          <w:footerReference w:type="even" r:id="rId15"/>
          <w:footerReference w:type="default" r:id="rId16"/>
          <w:headerReference w:type="first" r:id="rId17"/>
          <w:footerReference w:type="first" r:id="rId18"/>
          <w:pgSz w:w="11900" w:h="16840"/>
          <w:pgMar w:top="1096" w:right="820" w:bottom="300" w:left="800" w:header="0" w:footer="0" w:gutter="0"/>
          <w:cols w:space="720"/>
          <w:docGrid w:linePitch="360"/>
        </w:sectPr>
      </w:pPr>
    </w:p>
    <w:p w14:paraId="36C9693E" w14:textId="77777777" w:rsidR="00000000" w:rsidRDefault="00B01E5D">
      <w:pPr>
        <w:spacing w:line="309" w:lineRule="exact"/>
        <w:jc w:val="both"/>
        <w:rPr>
          <w:rFonts w:ascii="Times New Roman" w:eastAsia="Times New Roman" w:hAnsi="Times New Roman" w:cs="Times New Roman"/>
          <w:sz w:val="24"/>
          <w:szCs w:val="24"/>
        </w:rPr>
      </w:pPr>
    </w:p>
    <w:p w14:paraId="67D74371"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1/8</w:t>
      </w:r>
    </w:p>
    <w:p w14:paraId="484330AC" w14:textId="77777777" w:rsidR="00000000" w:rsidRDefault="00B01E5D">
      <w:pPr>
        <w:spacing w:line="0" w:lineRule="atLeast"/>
        <w:jc w:val="both"/>
        <w:rPr>
          <w:rFonts w:ascii="Times New Roman" w:eastAsia="Arial" w:hAnsi="Times New Roman" w:cs="Times New Roman"/>
          <w:sz w:val="24"/>
          <w:szCs w:val="24"/>
        </w:rPr>
        <w:sectPr w:rsidR="00000000">
          <w:type w:val="continuous"/>
          <w:pgSz w:w="11900" w:h="16840"/>
          <w:pgMar w:top="1096" w:right="5840" w:bottom="300" w:left="5820" w:header="0" w:footer="0" w:gutter="0"/>
          <w:cols w:space="720"/>
          <w:docGrid w:linePitch="360"/>
        </w:sectPr>
      </w:pPr>
    </w:p>
    <w:p w14:paraId="54AF2288" w14:textId="77777777" w:rsidR="00000000" w:rsidRDefault="00B01E5D">
      <w:pPr>
        <w:spacing w:line="346" w:lineRule="auto"/>
        <w:ind w:right="20"/>
        <w:jc w:val="both"/>
        <w:rPr>
          <w:rFonts w:ascii="Times New Roman" w:eastAsia="Arial" w:hAnsi="Times New Roman" w:cs="Times New Roman"/>
          <w:sz w:val="24"/>
          <w:szCs w:val="24"/>
        </w:rPr>
      </w:pPr>
      <w:bookmarkStart w:id="67" w:name="page2"/>
      <w:bookmarkEnd w:id="67"/>
      <w:r>
        <w:rPr>
          <w:rFonts w:ascii="Times New Roman" w:eastAsia="Arial" w:hAnsi="Times New Roman" w:cs="Times New Roman"/>
          <w:sz w:val="24"/>
          <w:szCs w:val="24"/>
        </w:rPr>
        <w:t xml:space="preserve">possibly order what they want only. However, most of the students, in order to use the red envelopes, have to purchase food valued over 35 yuan. The final cost will consequently exceed 25 yuan. As a result, </w:t>
      </w:r>
      <w:r>
        <w:rPr>
          <w:rFonts w:ascii="Times New Roman" w:eastAsia="Arial" w:hAnsi="Times New Roman" w:cs="Times New Roman"/>
          <w:sz w:val="24"/>
          <w:szCs w:val="24"/>
        </w:rPr>
        <w:t>we set the price range as above.</w:t>
      </w:r>
    </w:p>
    <w:p w14:paraId="5DCC9266" w14:textId="77777777" w:rsidR="00000000" w:rsidRDefault="00B01E5D">
      <w:pPr>
        <w:spacing w:line="193" w:lineRule="exact"/>
        <w:jc w:val="both"/>
        <w:rPr>
          <w:rFonts w:ascii="Times New Roman" w:eastAsia="Times New Roman" w:hAnsi="Times New Roman" w:cs="Times New Roman"/>
          <w:sz w:val="24"/>
          <w:szCs w:val="24"/>
        </w:rPr>
      </w:pPr>
    </w:p>
    <w:p w14:paraId="0C19287A" w14:textId="77777777" w:rsidR="00000000" w:rsidRDefault="00B01E5D">
      <w:pPr>
        <w:numPr>
          <w:ilvl w:val="0"/>
          <w:numId w:val="3"/>
        </w:numPr>
        <w:tabs>
          <w:tab w:val="left" w:pos="200"/>
        </w:tabs>
        <w:spacing w:line="0" w:lineRule="atLeast"/>
        <w:ind w:left="200" w:hanging="200"/>
        <w:jc w:val="both"/>
        <w:rPr>
          <w:rFonts w:ascii="Times New Roman" w:eastAsia="Arial" w:hAnsi="Times New Roman" w:cs="Times New Roman"/>
          <w:b/>
          <w:sz w:val="24"/>
          <w:szCs w:val="24"/>
        </w:rPr>
      </w:pPr>
      <w:r>
        <w:rPr>
          <w:rFonts w:ascii="Times New Roman" w:eastAsia="Arial" w:hAnsi="Times New Roman" w:cs="Times New Roman"/>
          <w:b/>
          <w:sz w:val="24"/>
          <w:szCs w:val="24"/>
        </w:rPr>
        <w:t>Influence factors on online ordering</w:t>
      </w:r>
    </w:p>
    <w:p w14:paraId="3C32867E" w14:textId="77777777" w:rsidR="00000000" w:rsidRDefault="00B01E5D">
      <w:pPr>
        <w:spacing w:line="284" w:lineRule="exact"/>
        <w:jc w:val="both"/>
        <w:rPr>
          <w:rFonts w:ascii="Times New Roman" w:eastAsia="Arial" w:hAnsi="Times New Roman" w:cs="Times New Roman"/>
          <w:b/>
          <w:sz w:val="24"/>
          <w:szCs w:val="24"/>
        </w:rPr>
      </w:pPr>
    </w:p>
    <w:p w14:paraId="795E761F" w14:textId="77777777" w:rsidR="00000000" w:rsidRDefault="00B01E5D">
      <w:pPr>
        <w:numPr>
          <w:ilvl w:val="1"/>
          <w:numId w:val="3"/>
        </w:numPr>
        <w:tabs>
          <w:tab w:val="left" w:pos="480"/>
        </w:tabs>
        <w:spacing w:line="324" w:lineRule="auto"/>
        <w:ind w:left="480" w:right="380" w:hanging="24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The main factors considered in online ordering: we considered subjective needs of consumers and quality of store's service as two major factors. In addition, we provided several other </w:t>
      </w:r>
      <w:r>
        <w:rPr>
          <w:rFonts w:ascii="Times New Roman" w:eastAsia="Arial" w:hAnsi="Times New Roman" w:cs="Times New Roman"/>
          <w:sz w:val="24"/>
          <w:szCs w:val="24"/>
        </w:rPr>
        <w:t>options, “Other-Specify” included.</w:t>
      </w:r>
    </w:p>
    <w:p w14:paraId="37E6881C" w14:textId="77777777" w:rsidR="00000000" w:rsidRDefault="00B01E5D">
      <w:pPr>
        <w:numPr>
          <w:ilvl w:val="1"/>
          <w:numId w:val="3"/>
        </w:numPr>
        <w:tabs>
          <w:tab w:val="left" w:pos="480"/>
        </w:tabs>
        <w:spacing w:line="335" w:lineRule="auto"/>
        <w:ind w:left="480" w:right="240" w:hanging="24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The main reasons for choosing online ordering: we provided following options: ”felt bad about food in canteen“, “felt crowded in canteen”, “got coupons “, ”be recommended by others”, “joined others to obtain a discount”, </w:t>
      </w:r>
      <w:r>
        <w:rPr>
          <w:rFonts w:ascii="Times New Roman" w:eastAsia="Arial" w:hAnsi="Times New Roman" w:cs="Times New Roman"/>
          <w:sz w:val="24"/>
          <w:szCs w:val="24"/>
        </w:rPr>
        <w:t>“missed the meal time”, ”expected for a big meal”, “refused to go out”, “had too much money”, an “Other-Specify” is also included.</w:t>
      </w:r>
    </w:p>
    <w:p w14:paraId="220075F6" w14:textId="77777777" w:rsidR="00000000" w:rsidRDefault="00B01E5D">
      <w:pPr>
        <w:spacing w:line="201" w:lineRule="exact"/>
        <w:jc w:val="both"/>
        <w:rPr>
          <w:rFonts w:ascii="Times New Roman" w:eastAsia="Arial" w:hAnsi="Times New Roman" w:cs="Times New Roman"/>
          <w:sz w:val="24"/>
          <w:szCs w:val="24"/>
        </w:rPr>
      </w:pPr>
    </w:p>
    <w:p w14:paraId="06BA2567" w14:textId="77777777" w:rsidR="00000000" w:rsidRDefault="00B01E5D">
      <w:pPr>
        <w:numPr>
          <w:ilvl w:val="0"/>
          <w:numId w:val="3"/>
        </w:numPr>
        <w:tabs>
          <w:tab w:val="left" w:pos="200"/>
        </w:tabs>
        <w:spacing w:line="0" w:lineRule="atLeast"/>
        <w:ind w:left="200" w:hanging="200"/>
        <w:jc w:val="both"/>
        <w:rPr>
          <w:rFonts w:ascii="Times New Roman" w:eastAsia="Arial" w:hAnsi="Times New Roman" w:cs="Times New Roman"/>
          <w:b/>
          <w:sz w:val="24"/>
          <w:szCs w:val="24"/>
        </w:rPr>
      </w:pPr>
      <w:r>
        <w:rPr>
          <w:rFonts w:ascii="Times New Roman" w:eastAsia="Arial" w:hAnsi="Times New Roman" w:cs="Times New Roman"/>
          <w:b/>
          <w:sz w:val="24"/>
          <w:szCs w:val="24"/>
        </w:rPr>
        <w:t>Other views on takeout</w:t>
      </w:r>
    </w:p>
    <w:p w14:paraId="2E399B63" w14:textId="77777777" w:rsidR="00000000" w:rsidRDefault="00B01E5D">
      <w:pPr>
        <w:spacing w:line="285" w:lineRule="exact"/>
        <w:jc w:val="both"/>
        <w:rPr>
          <w:rFonts w:ascii="Times New Roman" w:eastAsia="Times New Roman" w:hAnsi="Times New Roman" w:cs="Times New Roman"/>
          <w:sz w:val="24"/>
          <w:szCs w:val="24"/>
        </w:rPr>
      </w:pPr>
    </w:p>
    <w:p w14:paraId="730AFCEE" w14:textId="77777777" w:rsidR="00000000" w:rsidRDefault="00B01E5D">
      <w:pPr>
        <w:spacing w:line="335" w:lineRule="auto"/>
        <w:ind w:right="180"/>
        <w:jc w:val="both"/>
        <w:rPr>
          <w:rFonts w:ascii="Times New Roman" w:eastAsia="Arial" w:hAnsi="Times New Roman" w:cs="Times New Roman"/>
          <w:sz w:val="24"/>
          <w:szCs w:val="24"/>
        </w:rPr>
      </w:pPr>
      <w:r>
        <w:rPr>
          <w:rFonts w:ascii="Times New Roman" w:eastAsia="Arial" w:hAnsi="Times New Roman" w:cs="Times New Roman"/>
          <w:sz w:val="24"/>
          <w:szCs w:val="24"/>
        </w:rPr>
        <w:t>In this part, we investigated the degree of concern about takeout hygiene, the degree of parents' su</w:t>
      </w:r>
      <w:r>
        <w:rPr>
          <w:rFonts w:ascii="Times New Roman" w:eastAsia="Arial" w:hAnsi="Times New Roman" w:cs="Times New Roman"/>
          <w:sz w:val="24"/>
          <w:szCs w:val="24"/>
        </w:rPr>
        <w:t>pport for children ordering online and students’ general evaluations of takeout. We also added a fill - in question to investigate conditions in which the students will give up ordering online, hoping to collect more information for later analysis.</w:t>
      </w:r>
    </w:p>
    <w:p w14:paraId="079619BF" w14:textId="77777777" w:rsidR="00000000" w:rsidRDefault="00B01E5D">
      <w:pPr>
        <w:spacing w:line="141" w:lineRule="exact"/>
        <w:jc w:val="both"/>
        <w:rPr>
          <w:rFonts w:ascii="Times New Roman" w:eastAsia="Times New Roman" w:hAnsi="Times New Roman" w:cs="Times New Roman"/>
          <w:sz w:val="24"/>
          <w:szCs w:val="24"/>
        </w:rPr>
      </w:pPr>
    </w:p>
    <w:p w14:paraId="24665B6D" w14:textId="77777777" w:rsidR="00000000" w:rsidRDefault="00B01E5D">
      <w:pPr>
        <w:spacing w:line="327" w:lineRule="auto"/>
        <w:ind w:right="20"/>
        <w:jc w:val="both"/>
        <w:rPr>
          <w:ins w:id="68" w:author="ZX" w:date="2017-12-20T21:45:00Z"/>
          <w:rFonts w:ascii="Times New Roman" w:eastAsia="Arial" w:hAnsi="Times New Roman" w:cs="Times New Roman"/>
          <w:sz w:val="24"/>
          <w:szCs w:val="24"/>
        </w:rPr>
      </w:pPr>
      <w:r>
        <w:rPr>
          <w:rFonts w:ascii="Times New Roman" w:eastAsia="Arial" w:hAnsi="Times New Roman" w:cs="Times New Roman"/>
          <w:sz w:val="24"/>
          <w:szCs w:val="24"/>
        </w:rPr>
        <w:t>In our</w:t>
      </w:r>
      <w:r>
        <w:rPr>
          <w:rFonts w:ascii="Times New Roman" w:eastAsia="Arial" w:hAnsi="Times New Roman" w:cs="Times New Roman"/>
          <w:sz w:val="24"/>
          <w:szCs w:val="24"/>
        </w:rPr>
        <w:t xml:space="preserve"> survey, we received </w:t>
      </w:r>
      <w:del w:id="69" w:author="ZX" w:date="2017-12-20T21:39:00Z">
        <w:r>
          <w:rPr>
            <w:rFonts w:ascii="Times New Roman" w:eastAsia="Arial" w:hAnsi="Times New Roman" w:cs="Times New Roman"/>
            <w:sz w:val="24"/>
            <w:szCs w:val="24"/>
          </w:rPr>
          <w:delText>totally</w:delText>
        </w:r>
      </w:del>
      <w:ins w:id="70" w:author="ZX" w:date="2017-12-20T21:39:00Z">
        <w:r>
          <w:rPr>
            <w:rFonts w:ascii="Times New Roman" w:eastAsia="宋体" w:hAnsi="Times New Roman" w:cs="Times New Roman" w:hint="eastAsia"/>
            <w:sz w:val="24"/>
            <w:szCs w:val="24"/>
          </w:rPr>
          <w:t>in to</w:t>
        </w:r>
        <w:r>
          <w:rPr>
            <w:rFonts w:ascii="Times New Roman" w:eastAsia="宋体" w:hAnsi="Times New Roman" w:cs="Times New Roman" w:hint="eastAsia"/>
            <w:sz w:val="24"/>
            <w:szCs w:val="24"/>
          </w:rPr>
          <w:t>tal</w:t>
        </w:r>
      </w:ins>
      <w:r>
        <w:rPr>
          <w:rFonts w:ascii="Times New Roman" w:eastAsia="Arial" w:hAnsi="Times New Roman" w:cs="Times New Roman"/>
          <w:sz w:val="24"/>
          <w:szCs w:val="24"/>
        </w:rPr>
        <w:t xml:space="preserve"> 105 sets of questionnaire answers, of which 103 are valid. 2 responses were eliminated because though the participants confirmed that they ordered take-out, they called for deliveries at a frequency of null. According t</w:t>
      </w:r>
      <w:r>
        <w:rPr>
          <w:rFonts w:ascii="Times New Roman" w:eastAsia="Arial" w:hAnsi="Times New Roman" w:cs="Times New Roman"/>
          <w:sz w:val="24"/>
          <w:szCs w:val="24"/>
        </w:rPr>
        <w:t>o the data, over half of the students had take-out several times a week. A Similar percentage of students mostly had take-out on weekends. The major factor which students considered when ordering online is the price along with the taste. It is partly confi</w:t>
      </w:r>
      <w:r>
        <w:rPr>
          <w:rFonts w:ascii="Times New Roman" w:eastAsia="Arial" w:hAnsi="Times New Roman" w:cs="Times New Roman"/>
          <w:sz w:val="24"/>
          <w:szCs w:val="24"/>
        </w:rPr>
        <w:t xml:space="preserve">rmed by following data. Around sixty percent of students spent 15 to 25 yuan per </w:t>
      </w:r>
      <w:del w:id="71" w:author="ZX" w:date="2017-12-20T21:40:00Z">
        <w:r>
          <w:rPr>
            <w:rFonts w:ascii="Times New Roman" w:eastAsia="Arial" w:hAnsi="Times New Roman" w:cs="Times New Roman"/>
            <w:sz w:val="24"/>
            <w:szCs w:val="24"/>
          </w:rPr>
          <w:delText>share</w:delText>
        </w:r>
      </w:del>
      <w:ins w:id="72" w:author="ZX" w:date="2017-12-20T21:40:00Z">
        <w:r>
          <w:rPr>
            <w:rFonts w:ascii="Times New Roman" w:eastAsia="宋体" w:hAnsi="Times New Roman" w:cs="Times New Roman" w:hint="eastAsia"/>
            <w:sz w:val="24"/>
            <w:szCs w:val="24"/>
          </w:rPr>
          <w:t>order</w:t>
        </w:r>
      </w:ins>
      <w:r>
        <w:rPr>
          <w:rFonts w:ascii="Times New Roman" w:eastAsia="Arial" w:hAnsi="Times New Roman" w:cs="Times New Roman"/>
          <w:sz w:val="24"/>
          <w:szCs w:val="24"/>
        </w:rPr>
        <w:t>. Half of them allocated less than 15 percent of their living expenses to take-out. In addition, both parents and children worried little about take-out hygiene. The</w:t>
      </w:r>
      <w:r>
        <w:rPr>
          <w:rFonts w:ascii="Times New Roman" w:eastAsia="Arial" w:hAnsi="Times New Roman" w:cs="Times New Roman"/>
          <w:sz w:val="24"/>
          <w:szCs w:val="24"/>
        </w:rPr>
        <w:t xml:space="preserve"> reasons why students chose to have take-out are highly diversified. Poor impression on canteen contributed to the popularity of take-out because over half of the students </w:t>
      </w:r>
      <w:del w:id="73" w:author="ZX" w:date="2017-12-20T21:43:00Z">
        <w:r>
          <w:rPr>
            <w:rFonts w:ascii="Times New Roman" w:eastAsia="Arial" w:hAnsi="Times New Roman" w:cs="Times New Roman"/>
            <w:sz w:val="24"/>
            <w:szCs w:val="24"/>
          </w:rPr>
          <w:delText>spoke</w:delText>
        </w:r>
        <w:r>
          <w:rPr>
            <w:rFonts w:ascii="Times New Roman" w:eastAsia="Arial" w:hAnsi="Times New Roman" w:cs="Times New Roman"/>
            <w:sz w:val="24"/>
            <w:szCs w:val="24"/>
          </w:rPr>
          <w:delText xml:space="preserve"> </w:delText>
        </w:r>
      </w:del>
      <w:ins w:id="74" w:author="ZX" w:date="2017-12-20T21:43:00Z">
        <w:r>
          <w:rPr>
            <w:rFonts w:ascii="Times New Roman" w:eastAsia="宋体" w:hAnsi="Times New Roman" w:cs="Times New Roman" w:hint="eastAsia"/>
            <w:sz w:val="24"/>
            <w:szCs w:val="24"/>
          </w:rPr>
          <w:t>exp</w:t>
        </w:r>
        <w:r>
          <w:rPr>
            <w:rFonts w:ascii="Times New Roman" w:eastAsia="宋体" w:hAnsi="Times New Roman" w:cs="Times New Roman" w:hint="eastAsia"/>
            <w:sz w:val="24"/>
            <w:szCs w:val="24"/>
          </w:rPr>
          <w:t>ress</w:t>
        </w:r>
        <w:r>
          <w:rPr>
            <w:rFonts w:ascii="Times New Roman" w:eastAsia="宋体" w:hAnsi="Times New Roman" w:cs="Times New Roman" w:hint="eastAsia"/>
            <w:sz w:val="24"/>
            <w:szCs w:val="24"/>
          </w:rPr>
          <w:t>ed dis</w:t>
        </w:r>
        <w:r>
          <w:rPr>
            <w:rFonts w:ascii="Times New Roman" w:eastAsia="宋体" w:hAnsi="Times New Roman" w:cs="Times New Roman" w:hint="eastAsia"/>
            <w:sz w:val="24"/>
            <w:szCs w:val="24"/>
          </w:rPr>
          <w:t>ap</w:t>
        </w:r>
        <w:r>
          <w:rPr>
            <w:rFonts w:ascii="Times New Roman" w:eastAsia="宋体" w:hAnsi="Times New Roman" w:cs="Times New Roman" w:hint="eastAsia"/>
            <w:sz w:val="24"/>
            <w:szCs w:val="24"/>
          </w:rPr>
          <w:t>pointm</w:t>
        </w:r>
        <w:r>
          <w:rPr>
            <w:rFonts w:ascii="Times New Roman" w:eastAsia="宋体" w:hAnsi="Times New Roman" w:cs="Times New Roman" w:hint="eastAsia"/>
            <w:sz w:val="24"/>
            <w:szCs w:val="24"/>
          </w:rPr>
          <w:t>ent</w:t>
        </w:r>
      </w:ins>
      <w:del w:id="75" w:author="ZX" w:date="2017-12-20T21:43:00Z">
        <w:r>
          <w:rPr>
            <w:rFonts w:ascii="Times New Roman" w:eastAsia="Arial" w:hAnsi="Times New Roman" w:cs="Times New Roman"/>
            <w:sz w:val="24"/>
            <w:szCs w:val="24"/>
          </w:rPr>
          <w:delText>evilly about the taste</w:delText>
        </w:r>
      </w:del>
      <w:r>
        <w:rPr>
          <w:rFonts w:ascii="Times New Roman" w:eastAsia="Arial" w:hAnsi="Times New Roman" w:cs="Times New Roman"/>
          <w:sz w:val="24"/>
          <w:szCs w:val="24"/>
        </w:rPr>
        <w:t xml:space="preserve"> </w:t>
      </w:r>
      <w:ins w:id="76" w:author="ZX" w:date="2017-12-20T21:43:00Z">
        <w:r>
          <w:rPr>
            <w:rFonts w:ascii="Times New Roman" w:eastAsia="宋体" w:hAnsi="Times New Roman" w:cs="Times New Roman" w:hint="eastAsia"/>
            <w:sz w:val="24"/>
            <w:szCs w:val="24"/>
          </w:rPr>
          <w:t>for</w:t>
        </w:r>
      </w:ins>
      <w:del w:id="77" w:author="ZX" w:date="2017-12-20T21:43:00Z">
        <w:r>
          <w:rPr>
            <w:rFonts w:ascii="Times New Roman" w:eastAsia="Arial" w:hAnsi="Times New Roman" w:cs="Times New Roman"/>
            <w:sz w:val="24"/>
            <w:szCs w:val="24"/>
          </w:rPr>
          <w:delText>of</w:delText>
        </w:r>
      </w:del>
      <w:r>
        <w:rPr>
          <w:rFonts w:ascii="Times New Roman" w:eastAsia="Arial" w:hAnsi="Times New Roman" w:cs="Times New Roman"/>
          <w:sz w:val="24"/>
          <w:szCs w:val="24"/>
        </w:rPr>
        <w:t xml:space="preserve"> dishes offered in canteen</w:t>
      </w:r>
      <w:r>
        <w:rPr>
          <w:rFonts w:ascii="Times New Roman" w:eastAsia="Arial" w:hAnsi="Times New Roman" w:cs="Times New Roman"/>
          <w:sz w:val="24"/>
          <w:szCs w:val="24"/>
        </w:rPr>
        <w:t>.</w:t>
      </w:r>
    </w:p>
    <w:p w14:paraId="05CE306E" w14:textId="77777777" w:rsidR="00000000" w:rsidRDefault="00B01E5D">
      <w:pPr>
        <w:spacing w:line="327" w:lineRule="auto"/>
        <w:ind w:right="20"/>
        <w:jc w:val="both"/>
        <w:rPr>
          <w:ins w:id="78" w:author="ZX" w:date="2017-12-20T21:45:00Z"/>
          <w:rFonts w:ascii="Times New Roman" w:eastAsia="Arial" w:hAnsi="Times New Roman" w:cs="Times New Roman"/>
          <w:sz w:val="24"/>
          <w:szCs w:val="24"/>
        </w:rPr>
      </w:pPr>
    </w:p>
    <w:p w14:paraId="5224988B" w14:textId="77777777" w:rsidR="00000000" w:rsidRDefault="00B01E5D">
      <w:pPr>
        <w:spacing w:line="327" w:lineRule="auto"/>
        <w:ind w:right="20"/>
        <w:jc w:val="both"/>
        <w:rPr>
          <w:rFonts w:ascii="Times New Roman" w:eastAsia="宋体" w:hAnsi="Times New Roman" w:cs="Times New Roman" w:hint="eastAsia"/>
          <w:sz w:val="24"/>
          <w:szCs w:val="24"/>
        </w:rPr>
      </w:pPr>
      <w:ins w:id="79" w:author="ZX" w:date="2017-12-20T21:46:00Z">
        <w:r>
          <w:rPr>
            <w:rFonts w:ascii="Times New Roman" w:eastAsia="宋体" w:hAnsi="Times New Roman" w:cs="Times New Roman" w:hint="eastAsia"/>
            <w:sz w:val="24"/>
            <w:szCs w:val="24"/>
          </w:rPr>
          <w:t>从</w:t>
        </w:r>
      </w:ins>
      <w:ins w:id="80" w:author="ZX" w:date="2017-12-20T21:45:00Z">
        <w:r>
          <w:rPr>
            <w:rFonts w:ascii="Times New Roman" w:eastAsia="宋体" w:hAnsi="Times New Roman" w:cs="Times New Roman" w:hint="eastAsia"/>
            <w:sz w:val="24"/>
            <w:szCs w:val="24"/>
          </w:rPr>
          <w:t>这里</w:t>
        </w:r>
      </w:ins>
      <w:ins w:id="81" w:author="ZX" w:date="2017-12-20T21:46:00Z">
        <w:r>
          <w:rPr>
            <w:rFonts w:ascii="Times New Roman" w:eastAsia="宋体" w:hAnsi="Times New Roman" w:cs="Times New Roman" w:hint="eastAsia"/>
            <w:sz w:val="24"/>
            <w:szCs w:val="24"/>
          </w:rPr>
          <w:t>开始，</w:t>
        </w:r>
      </w:ins>
      <w:ins w:id="82" w:author="ZX" w:date="2017-12-20T21:45:00Z">
        <w:r>
          <w:rPr>
            <w:rFonts w:ascii="Times New Roman" w:eastAsia="宋体" w:hAnsi="Times New Roman" w:cs="Times New Roman" w:hint="eastAsia"/>
            <w:sz w:val="24"/>
            <w:szCs w:val="24"/>
          </w:rPr>
          <w:t>应该</w:t>
        </w:r>
        <w:r>
          <w:rPr>
            <w:rFonts w:ascii="Times New Roman" w:eastAsia="宋体" w:hAnsi="Times New Roman" w:cs="Times New Roman" w:hint="eastAsia"/>
            <w:sz w:val="24"/>
            <w:szCs w:val="24"/>
          </w:rPr>
          <w:t>就</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Result</w:t>
        </w:r>
        <w:r>
          <w:rPr>
            <w:rFonts w:ascii="Times New Roman" w:eastAsia="宋体" w:hAnsi="Times New Roman" w:cs="Times New Roman" w:hint="eastAsia"/>
            <w:sz w:val="24"/>
            <w:szCs w:val="24"/>
          </w:rPr>
          <w:t xml:space="preserve"> Sec</w:t>
        </w:r>
        <w:r>
          <w:rPr>
            <w:rFonts w:ascii="Times New Roman" w:eastAsia="宋体" w:hAnsi="Times New Roman" w:cs="Times New Roman" w:hint="eastAsia"/>
            <w:sz w:val="24"/>
            <w:szCs w:val="24"/>
          </w:rPr>
          <w:t>tion</w:t>
        </w:r>
        <w:r>
          <w:rPr>
            <w:rFonts w:ascii="Times New Roman" w:eastAsia="宋体" w:hAnsi="Times New Roman" w:cs="Times New Roman" w:hint="eastAsia"/>
            <w:sz w:val="24"/>
            <w:szCs w:val="24"/>
          </w:rPr>
          <w:t>了</w:t>
        </w:r>
      </w:ins>
    </w:p>
    <w:p w14:paraId="60FCE941" w14:textId="77777777" w:rsidR="00000000" w:rsidRDefault="00B01E5D">
      <w:pPr>
        <w:spacing w:line="149" w:lineRule="exact"/>
        <w:jc w:val="both"/>
        <w:rPr>
          <w:rFonts w:ascii="Times New Roman" w:eastAsia="Times New Roman" w:hAnsi="Times New Roman" w:cs="Times New Roman"/>
          <w:sz w:val="24"/>
          <w:szCs w:val="24"/>
        </w:rPr>
      </w:pPr>
    </w:p>
    <w:p w14:paraId="618D5DDE" w14:textId="77777777" w:rsidR="00000000" w:rsidRDefault="00B01E5D">
      <w:pPr>
        <w:spacing w:line="335" w:lineRule="auto"/>
        <w:ind w:right="46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We first finished </w:t>
      </w:r>
      <w:del w:id="83" w:author="ZX" w:date="2017-12-20T18:55:00Z">
        <w:r>
          <w:rPr>
            <w:rFonts w:ascii="Times New Roman" w:eastAsia="Arial" w:hAnsi="Times New Roman" w:cs="Times New Roman"/>
            <w:sz w:val="24"/>
            <w:szCs w:val="24"/>
          </w:rPr>
          <w:delText>basic</w:delText>
        </w:r>
      </w:del>
      <w:ins w:id="84" w:author="ZX" w:date="2017-12-20T18:55:00Z">
        <w:r>
          <w:rPr>
            <w:rFonts w:ascii="Times New Roman" w:eastAsia="宋体" w:hAnsi="Times New Roman" w:cs="Times New Roman" w:hint="eastAsia"/>
            <w:sz w:val="24"/>
            <w:szCs w:val="24"/>
          </w:rPr>
          <w:t>the p</w:t>
        </w:r>
        <w:r>
          <w:rPr>
            <w:rFonts w:ascii="Times New Roman" w:eastAsia="宋体" w:hAnsi="Times New Roman" w:cs="Times New Roman" w:hint="eastAsia"/>
            <w:sz w:val="24"/>
            <w:szCs w:val="24"/>
          </w:rPr>
          <w:t>reli</w:t>
        </w:r>
        <w:r>
          <w:rPr>
            <w:rFonts w:ascii="Times New Roman" w:eastAsia="宋体" w:hAnsi="Times New Roman" w:cs="Times New Roman" w:hint="eastAsia"/>
            <w:sz w:val="24"/>
            <w:szCs w:val="24"/>
          </w:rPr>
          <w:t>mina</w:t>
        </w:r>
        <w:r>
          <w:rPr>
            <w:rFonts w:ascii="Times New Roman" w:eastAsia="宋体" w:hAnsi="Times New Roman" w:cs="Times New Roman" w:hint="eastAsia"/>
            <w:sz w:val="24"/>
            <w:szCs w:val="24"/>
          </w:rPr>
          <w:t>ry</w:t>
        </w:r>
      </w:ins>
      <w:r>
        <w:rPr>
          <w:rFonts w:ascii="Times New Roman" w:eastAsia="Arial" w:hAnsi="Times New Roman" w:cs="Times New Roman"/>
          <w:sz w:val="24"/>
          <w:szCs w:val="24"/>
        </w:rPr>
        <w:t xml:space="preserve"> analy</w:t>
      </w:r>
      <w:del w:id="85" w:author="ZX" w:date="2017-12-20T18:55:00Z">
        <w:r>
          <w:rPr>
            <w:rFonts w:ascii="Times New Roman" w:eastAsia="Arial" w:hAnsi="Times New Roman" w:cs="Times New Roman"/>
            <w:sz w:val="24"/>
            <w:szCs w:val="24"/>
          </w:rPr>
          <w:delText>zation</w:delText>
        </w:r>
      </w:del>
      <w:ins w:id="86" w:author="ZX" w:date="2017-12-20T18:55:00Z">
        <w:r>
          <w:rPr>
            <w:rFonts w:ascii="Times New Roman" w:eastAsia="宋体" w:hAnsi="Times New Roman" w:cs="Times New Roman" w:hint="eastAsia"/>
            <w:sz w:val="24"/>
            <w:szCs w:val="24"/>
          </w:rPr>
          <w:t>sis</w:t>
        </w:r>
      </w:ins>
      <w:r>
        <w:rPr>
          <w:rFonts w:ascii="Times New Roman" w:eastAsia="Arial" w:hAnsi="Times New Roman" w:cs="Times New Roman"/>
          <w:sz w:val="24"/>
          <w:szCs w:val="24"/>
        </w:rPr>
        <w:t xml:space="preserve"> of the data. </w:t>
      </w:r>
      <w:commentRangeStart w:id="87"/>
      <w:r>
        <w:rPr>
          <w:rFonts w:ascii="Times New Roman" w:eastAsia="Arial" w:hAnsi="Times New Roman" w:cs="Times New Roman"/>
          <w:sz w:val="24"/>
          <w:szCs w:val="24"/>
        </w:rPr>
        <w:t xml:space="preserve">Having collected enough information, we exported spreadsheet data. Then we made pie charts and bar charts on the basis of the data. </w:t>
      </w:r>
      <w:commentRangeEnd w:id="87"/>
      <w:r>
        <w:commentReference w:id="87"/>
      </w:r>
      <w:r>
        <w:rPr>
          <w:rFonts w:ascii="Times New Roman" w:eastAsia="Arial" w:hAnsi="Times New Roman" w:cs="Times New Roman"/>
          <w:sz w:val="24"/>
          <w:szCs w:val="24"/>
        </w:rPr>
        <w:t>Before setting out to find</w:t>
      </w:r>
      <w:r>
        <w:rPr>
          <w:rFonts w:ascii="Times New Roman" w:eastAsia="Arial" w:hAnsi="Times New Roman" w:cs="Times New Roman"/>
          <w:sz w:val="24"/>
          <w:szCs w:val="24"/>
        </w:rPr>
        <w:t xml:space="preserve"> intern</w:t>
      </w:r>
      <w:ins w:id="88" w:author="ZX" w:date="2017-12-20T21:44:00Z">
        <w:r>
          <w:rPr>
            <w:rFonts w:ascii="Times New Roman" w:eastAsia="宋体" w:hAnsi="Times New Roman" w:cs="Times New Roman" w:hint="eastAsia"/>
            <w:sz w:val="24"/>
            <w:szCs w:val="24"/>
          </w:rPr>
          <w:t>al</w:t>
        </w:r>
      </w:ins>
      <w:r>
        <w:rPr>
          <w:rFonts w:ascii="Times New Roman" w:eastAsia="Arial" w:hAnsi="Times New Roman" w:cs="Times New Roman"/>
          <w:sz w:val="24"/>
          <w:szCs w:val="24"/>
        </w:rPr>
        <w:t xml:space="preserve"> relationships among data, we ruled out some invalid information. Some of the questions were not set properly. Consequently, their results have no reference value.</w:t>
      </w:r>
    </w:p>
    <w:p w14:paraId="07570623" w14:textId="77777777" w:rsidR="00000000" w:rsidRDefault="00B01E5D">
      <w:pPr>
        <w:spacing w:line="142" w:lineRule="exact"/>
        <w:jc w:val="both"/>
        <w:rPr>
          <w:rFonts w:ascii="Times New Roman" w:eastAsia="Times New Roman" w:hAnsi="Times New Roman" w:cs="Times New Roman"/>
          <w:sz w:val="24"/>
          <w:szCs w:val="24"/>
        </w:rPr>
      </w:pPr>
    </w:p>
    <w:p w14:paraId="30932330" w14:textId="77777777" w:rsidR="00000000" w:rsidRDefault="00B01E5D">
      <w:pPr>
        <w:spacing w:line="0" w:lineRule="atLeast"/>
        <w:jc w:val="both"/>
        <w:rPr>
          <w:rFonts w:ascii="Times New Roman" w:eastAsia="Arial" w:hAnsi="Times New Roman" w:cs="Times New Roman"/>
          <w:i/>
          <w:sz w:val="24"/>
          <w:szCs w:val="24"/>
        </w:rPr>
      </w:pPr>
      <w:r>
        <w:rPr>
          <w:rFonts w:ascii="Times New Roman" w:eastAsia="Arial" w:hAnsi="Times New Roman" w:cs="Times New Roman"/>
          <w:i/>
          <w:sz w:val="24"/>
          <w:szCs w:val="24"/>
        </w:rPr>
        <w:t>Do you order online?</w:t>
      </w:r>
    </w:p>
    <w:p w14:paraId="17B9C44D" w14:textId="77777777" w:rsidR="00000000" w:rsidRDefault="00853BC2">
      <w:pPr>
        <w:spacing w:line="200" w:lineRule="exact"/>
        <w:jc w:val="both"/>
        <w:rPr>
          <w:rFonts w:ascii="Times New Roman" w:eastAsia="Times New Roman" w:hAnsi="Times New Roman" w:cs="Times New Roman"/>
          <w:sz w:val="24"/>
          <w:szCs w:val="24"/>
        </w:rPr>
      </w:pPr>
      <w:r>
        <w:rPr>
          <w:rFonts w:ascii="Times New Roman" w:eastAsia="Arial" w:hAnsi="Times New Roman" w:cs="Times New Roman"/>
          <w:i/>
          <w:noProof/>
          <w:sz w:val="24"/>
          <w:szCs w:val="24"/>
        </w:rPr>
        <w:drawing>
          <wp:anchor distT="0" distB="0" distL="114300" distR="114300" simplePos="0" relativeHeight="251654144" behindDoc="1" locked="0" layoutInCell="0" allowOverlap="1" wp14:anchorId="10A01563" wp14:editId="68611EC0">
            <wp:simplePos x="0" y="0"/>
            <wp:positionH relativeFrom="column">
              <wp:posOffset>0</wp:posOffset>
            </wp:positionH>
            <wp:positionV relativeFrom="paragraph">
              <wp:posOffset>132080</wp:posOffset>
            </wp:positionV>
            <wp:extent cx="6096000" cy="2286000"/>
            <wp:effectExtent l="0" t="0" r="0" b="0"/>
            <wp:wrapNone/>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AC8BF9" w14:textId="77777777" w:rsidR="00000000" w:rsidRDefault="00B01E5D">
      <w:pPr>
        <w:spacing w:line="200" w:lineRule="exact"/>
        <w:jc w:val="both"/>
        <w:rPr>
          <w:rFonts w:ascii="Times New Roman" w:eastAsia="Times New Roman" w:hAnsi="Times New Roman" w:cs="Times New Roman"/>
          <w:sz w:val="24"/>
          <w:szCs w:val="24"/>
        </w:rPr>
      </w:pPr>
    </w:p>
    <w:p w14:paraId="1282ACAC" w14:textId="77777777" w:rsidR="00000000" w:rsidRDefault="00B01E5D">
      <w:pPr>
        <w:spacing w:line="200" w:lineRule="exact"/>
        <w:jc w:val="both"/>
        <w:rPr>
          <w:rFonts w:ascii="Times New Roman" w:eastAsia="Times New Roman" w:hAnsi="Times New Roman" w:cs="Times New Roman"/>
          <w:sz w:val="24"/>
          <w:szCs w:val="24"/>
        </w:rPr>
      </w:pPr>
    </w:p>
    <w:p w14:paraId="3A26F476" w14:textId="77777777" w:rsidR="00000000" w:rsidRDefault="00B01E5D">
      <w:pPr>
        <w:spacing w:line="200" w:lineRule="exact"/>
        <w:jc w:val="both"/>
        <w:rPr>
          <w:rFonts w:ascii="Times New Roman" w:eastAsia="Times New Roman" w:hAnsi="Times New Roman" w:cs="Times New Roman"/>
          <w:sz w:val="24"/>
          <w:szCs w:val="24"/>
        </w:rPr>
      </w:pPr>
    </w:p>
    <w:p w14:paraId="037D32A1" w14:textId="77777777" w:rsidR="00000000" w:rsidRDefault="00B01E5D">
      <w:pPr>
        <w:spacing w:line="200" w:lineRule="exact"/>
        <w:jc w:val="both"/>
        <w:rPr>
          <w:rFonts w:ascii="Times New Roman" w:eastAsia="Times New Roman" w:hAnsi="Times New Roman" w:cs="Times New Roman"/>
          <w:sz w:val="24"/>
          <w:szCs w:val="24"/>
        </w:rPr>
      </w:pPr>
    </w:p>
    <w:p w14:paraId="750C0335" w14:textId="77777777" w:rsidR="00000000" w:rsidRDefault="00B01E5D">
      <w:pPr>
        <w:spacing w:line="200" w:lineRule="exact"/>
        <w:jc w:val="both"/>
        <w:rPr>
          <w:rFonts w:ascii="Times New Roman" w:eastAsia="Times New Roman" w:hAnsi="Times New Roman" w:cs="Times New Roman"/>
          <w:sz w:val="24"/>
          <w:szCs w:val="24"/>
        </w:rPr>
      </w:pPr>
    </w:p>
    <w:p w14:paraId="68E3F559" w14:textId="77777777" w:rsidR="00000000" w:rsidRDefault="00B01E5D">
      <w:pPr>
        <w:spacing w:line="200" w:lineRule="exact"/>
        <w:jc w:val="both"/>
        <w:rPr>
          <w:rFonts w:ascii="Times New Roman" w:eastAsia="Times New Roman" w:hAnsi="Times New Roman" w:cs="Times New Roman"/>
          <w:sz w:val="24"/>
          <w:szCs w:val="24"/>
        </w:rPr>
      </w:pPr>
    </w:p>
    <w:p w14:paraId="0C484328" w14:textId="77777777" w:rsidR="00000000" w:rsidRDefault="00B01E5D">
      <w:pPr>
        <w:spacing w:line="200" w:lineRule="exact"/>
        <w:jc w:val="both"/>
        <w:rPr>
          <w:rFonts w:ascii="Times New Roman" w:eastAsia="Times New Roman" w:hAnsi="Times New Roman" w:cs="Times New Roman"/>
          <w:sz w:val="24"/>
          <w:szCs w:val="24"/>
        </w:rPr>
      </w:pPr>
    </w:p>
    <w:p w14:paraId="4B45179E" w14:textId="77777777" w:rsidR="00000000" w:rsidRDefault="00B01E5D">
      <w:pPr>
        <w:spacing w:line="200" w:lineRule="exact"/>
        <w:jc w:val="both"/>
        <w:rPr>
          <w:rFonts w:ascii="Times New Roman" w:eastAsia="Times New Roman" w:hAnsi="Times New Roman" w:cs="Times New Roman"/>
          <w:sz w:val="24"/>
          <w:szCs w:val="24"/>
        </w:rPr>
      </w:pPr>
    </w:p>
    <w:p w14:paraId="34A7EA2E" w14:textId="77777777" w:rsidR="00000000" w:rsidRDefault="00B01E5D">
      <w:pPr>
        <w:spacing w:line="200" w:lineRule="exact"/>
        <w:jc w:val="both"/>
        <w:rPr>
          <w:rFonts w:ascii="Times New Roman" w:eastAsia="Times New Roman" w:hAnsi="Times New Roman" w:cs="Times New Roman"/>
          <w:sz w:val="24"/>
          <w:szCs w:val="24"/>
        </w:rPr>
      </w:pPr>
    </w:p>
    <w:p w14:paraId="28CFC220" w14:textId="77777777" w:rsidR="00000000" w:rsidRDefault="00B01E5D">
      <w:pPr>
        <w:spacing w:line="200" w:lineRule="exact"/>
        <w:jc w:val="both"/>
        <w:rPr>
          <w:rFonts w:ascii="Times New Roman" w:eastAsia="Times New Roman" w:hAnsi="Times New Roman" w:cs="Times New Roman"/>
          <w:sz w:val="24"/>
          <w:szCs w:val="24"/>
        </w:rPr>
      </w:pPr>
    </w:p>
    <w:p w14:paraId="4557102E" w14:textId="77777777" w:rsidR="00000000" w:rsidRDefault="00B01E5D">
      <w:pPr>
        <w:spacing w:line="200" w:lineRule="exact"/>
        <w:jc w:val="both"/>
        <w:rPr>
          <w:rFonts w:ascii="Times New Roman" w:eastAsia="Times New Roman" w:hAnsi="Times New Roman" w:cs="Times New Roman"/>
          <w:sz w:val="24"/>
          <w:szCs w:val="24"/>
        </w:rPr>
      </w:pPr>
    </w:p>
    <w:p w14:paraId="38148449" w14:textId="77777777" w:rsidR="00000000" w:rsidRDefault="00B01E5D">
      <w:pPr>
        <w:spacing w:line="200" w:lineRule="exact"/>
        <w:jc w:val="both"/>
        <w:rPr>
          <w:rFonts w:ascii="Times New Roman" w:eastAsia="Times New Roman" w:hAnsi="Times New Roman" w:cs="Times New Roman"/>
          <w:sz w:val="24"/>
          <w:szCs w:val="24"/>
        </w:rPr>
      </w:pPr>
    </w:p>
    <w:p w14:paraId="0623BA9E" w14:textId="77777777" w:rsidR="00000000" w:rsidRDefault="00B01E5D">
      <w:pPr>
        <w:spacing w:line="200" w:lineRule="exact"/>
        <w:jc w:val="both"/>
        <w:rPr>
          <w:rFonts w:ascii="Times New Roman" w:eastAsia="Times New Roman" w:hAnsi="Times New Roman" w:cs="Times New Roman"/>
          <w:sz w:val="24"/>
          <w:szCs w:val="24"/>
        </w:rPr>
      </w:pPr>
    </w:p>
    <w:p w14:paraId="23BAE790" w14:textId="77777777" w:rsidR="00000000" w:rsidRDefault="00B01E5D">
      <w:pPr>
        <w:spacing w:line="200" w:lineRule="exact"/>
        <w:jc w:val="both"/>
        <w:rPr>
          <w:rFonts w:ascii="Times New Roman" w:eastAsia="Times New Roman" w:hAnsi="Times New Roman" w:cs="Times New Roman"/>
          <w:sz w:val="24"/>
          <w:szCs w:val="24"/>
        </w:rPr>
      </w:pPr>
    </w:p>
    <w:p w14:paraId="54524093" w14:textId="77777777" w:rsidR="00000000" w:rsidRDefault="00B01E5D">
      <w:pPr>
        <w:spacing w:line="200" w:lineRule="exact"/>
        <w:jc w:val="both"/>
        <w:rPr>
          <w:rFonts w:ascii="Times New Roman" w:eastAsia="Times New Roman" w:hAnsi="Times New Roman" w:cs="Times New Roman"/>
          <w:sz w:val="24"/>
          <w:szCs w:val="24"/>
        </w:rPr>
      </w:pPr>
    </w:p>
    <w:p w14:paraId="72842942" w14:textId="77777777" w:rsidR="00000000" w:rsidRDefault="00B01E5D">
      <w:pPr>
        <w:spacing w:line="200" w:lineRule="exact"/>
        <w:jc w:val="both"/>
        <w:rPr>
          <w:rFonts w:ascii="Times New Roman" w:eastAsia="Times New Roman" w:hAnsi="Times New Roman" w:cs="Times New Roman"/>
          <w:sz w:val="24"/>
          <w:szCs w:val="24"/>
        </w:rPr>
      </w:pPr>
    </w:p>
    <w:p w14:paraId="532FAB5B" w14:textId="77777777" w:rsidR="00000000" w:rsidRDefault="00B01E5D">
      <w:pPr>
        <w:spacing w:line="200" w:lineRule="exact"/>
        <w:jc w:val="both"/>
        <w:rPr>
          <w:rFonts w:ascii="Times New Roman" w:eastAsia="Times New Roman" w:hAnsi="Times New Roman" w:cs="Times New Roman"/>
          <w:sz w:val="24"/>
          <w:szCs w:val="24"/>
        </w:rPr>
      </w:pPr>
    </w:p>
    <w:p w14:paraId="66CDAEED" w14:textId="77777777" w:rsidR="00000000" w:rsidRDefault="00B01E5D">
      <w:pPr>
        <w:spacing w:line="200" w:lineRule="exact"/>
        <w:jc w:val="both"/>
        <w:rPr>
          <w:rFonts w:ascii="Times New Roman" w:eastAsia="Times New Roman" w:hAnsi="Times New Roman" w:cs="Times New Roman"/>
          <w:sz w:val="24"/>
          <w:szCs w:val="24"/>
        </w:rPr>
      </w:pPr>
    </w:p>
    <w:p w14:paraId="7BBCB760" w14:textId="77777777" w:rsidR="00000000" w:rsidRDefault="00B01E5D">
      <w:pPr>
        <w:spacing w:line="276" w:lineRule="exact"/>
        <w:jc w:val="both"/>
        <w:rPr>
          <w:rFonts w:ascii="Times New Roman" w:eastAsia="Times New Roman" w:hAnsi="Times New Roman" w:cs="Times New Roman"/>
          <w:sz w:val="24"/>
          <w:szCs w:val="24"/>
        </w:rPr>
      </w:pPr>
    </w:p>
    <w:p w14:paraId="11D3D2B1" w14:textId="77777777" w:rsidR="00000000" w:rsidRDefault="00B01E5D">
      <w:pPr>
        <w:spacing w:line="329" w:lineRule="auto"/>
        <w:jc w:val="both"/>
        <w:rPr>
          <w:rFonts w:ascii="Times New Roman" w:eastAsia="Arial" w:hAnsi="Times New Roman" w:cs="Times New Roman"/>
          <w:sz w:val="24"/>
          <w:szCs w:val="24"/>
        </w:rPr>
      </w:pPr>
      <w:r>
        <w:rPr>
          <w:rFonts w:ascii="Times New Roman" w:eastAsia="Arial" w:hAnsi="Times New Roman" w:cs="Times New Roman"/>
          <w:sz w:val="24"/>
          <w:szCs w:val="24"/>
        </w:rPr>
        <w:t>It is a seemingly meaningful result that</w:t>
      </w:r>
      <w:r>
        <w:rPr>
          <w:rFonts w:ascii="Times New Roman" w:eastAsia="Arial" w:hAnsi="Times New Roman" w:cs="Times New Roman"/>
          <w:sz w:val="24"/>
          <w:szCs w:val="24"/>
        </w:rPr>
        <w:t xml:space="preserve"> three fourths of the students order online. </w:t>
      </w:r>
      <w:commentRangeStart w:id="89"/>
      <w:r>
        <w:rPr>
          <w:rFonts w:ascii="Times New Roman" w:eastAsia="Arial" w:hAnsi="Times New Roman" w:cs="Times New Roman"/>
          <w:sz w:val="24"/>
          <w:szCs w:val="24"/>
        </w:rPr>
        <w:t xml:space="preserve">However, we conducted the survey with an online questionnaire, which means we have no access to obtain the recovery rate of the questionnaire. In addition, the title of our questionnaire is Take-out in UCAS. As </w:t>
      </w:r>
      <w:r>
        <w:rPr>
          <w:rFonts w:ascii="Times New Roman" w:eastAsia="Arial" w:hAnsi="Times New Roman" w:cs="Times New Roman"/>
          <w:sz w:val="24"/>
          <w:szCs w:val="24"/>
        </w:rPr>
        <w:t>a result, undergraduates who never conducted online ordering probably overlooked the questionnaire. In conclusion, it is not a proper sampling of undergraduates in UCAS. Consequently, we are not able to conclude the ratio of take-out users according to the</w:t>
      </w:r>
      <w:r>
        <w:rPr>
          <w:rFonts w:ascii="Times New Roman" w:eastAsia="Arial" w:hAnsi="Times New Roman" w:cs="Times New Roman"/>
          <w:sz w:val="24"/>
          <w:szCs w:val="24"/>
        </w:rPr>
        <w:t xml:space="preserve"> answers of our second question.</w:t>
      </w:r>
      <w:commentRangeEnd w:id="89"/>
      <w:r>
        <w:commentReference w:id="89"/>
      </w:r>
    </w:p>
    <w:p w14:paraId="06468AAC" w14:textId="77777777" w:rsidR="00000000" w:rsidRDefault="00B01E5D">
      <w:pPr>
        <w:spacing w:line="149" w:lineRule="exact"/>
        <w:jc w:val="both"/>
        <w:rPr>
          <w:rFonts w:ascii="Times New Roman" w:eastAsia="Times New Roman" w:hAnsi="Times New Roman" w:cs="Times New Roman"/>
          <w:sz w:val="24"/>
          <w:szCs w:val="24"/>
        </w:rPr>
      </w:pPr>
    </w:p>
    <w:p w14:paraId="5B42AF11" w14:textId="77777777" w:rsidR="00000000" w:rsidRDefault="00B01E5D">
      <w:pPr>
        <w:spacing w:line="0" w:lineRule="atLeast"/>
        <w:jc w:val="both"/>
        <w:rPr>
          <w:rFonts w:ascii="Times New Roman" w:eastAsia="Arial" w:hAnsi="Times New Roman" w:cs="Times New Roman"/>
          <w:i/>
          <w:sz w:val="24"/>
          <w:szCs w:val="24"/>
        </w:rPr>
      </w:pPr>
      <w:r>
        <w:rPr>
          <w:rFonts w:ascii="Times New Roman" w:eastAsia="Arial" w:hAnsi="Times New Roman" w:cs="Times New Roman"/>
          <w:i/>
          <w:sz w:val="24"/>
          <w:szCs w:val="24"/>
        </w:rPr>
        <w:t>What factors will you consider when choosing take-out?</w:t>
      </w:r>
    </w:p>
    <w:p w14:paraId="2842FD10" w14:textId="77777777" w:rsidR="00000000" w:rsidRDefault="00B01E5D">
      <w:pPr>
        <w:spacing w:line="0" w:lineRule="atLeast"/>
        <w:jc w:val="both"/>
        <w:rPr>
          <w:rFonts w:ascii="Times New Roman" w:eastAsia="Arial" w:hAnsi="Times New Roman" w:cs="Times New Roman"/>
          <w:i/>
          <w:sz w:val="24"/>
          <w:szCs w:val="24"/>
        </w:rPr>
        <w:sectPr w:rsidR="00000000">
          <w:pgSz w:w="11900" w:h="16840"/>
          <w:pgMar w:top="887" w:right="800" w:bottom="300" w:left="800" w:header="0" w:footer="0" w:gutter="0"/>
          <w:cols w:space="720"/>
          <w:docGrid w:linePitch="360"/>
        </w:sectPr>
      </w:pPr>
    </w:p>
    <w:p w14:paraId="2CF31925" w14:textId="77777777" w:rsidR="00000000" w:rsidRDefault="00B01E5D">
      <w:pPr>
        <w:spacing w:line="200" w:lineRule="exact"/>
        <w:jc w:val="both"/>
        <w:rPr>
          <w:rFonts w:ascii="Times New Roman" w:eastAsia="Times New Roman" w:hAnsi="Times New Roman" w:cs="Times New Roman"/>
          <w:sz w:val="24"/>
          <w:szCs w:val="24"/>
        </w:rPr>
      </w:pPr>
    </w:p>
    <w:p w14:paraId="05185B1D" w14:textId="77777777" w:rsidR="00000000" w:rsidRDefault="00B01E5D">
      <w:pPr>
        <w:spacing w:line="200" w:lineRule="exact"/>
        <w:jc w:val="both"/>
        <w:rPr>
          <w:rFonts w:ascii="Times New Roman" w:eastAsia="Times New Roman" w:hAnsi="Times New Roman" w:cs="Times New Roman"/>
          <w:sz w:val="24"/>
          <w:szCs w:val="24"/>
        </w:rPr>
      </w:pPr>
    </w:p>
    <w:p w14:paraId="126C23A1" w14:textId="77777777" w:rsidR="00000000" w:rsidRDefault="00B01E5D">
      <w:pPr>
        <w:spacing w:line="200" w:lineRule="exact"/>
        <w:jc w:val="both"/>
        <w:rPr>
          <w:rFonts w:ascii="Times New Roman" w:eastAsia="Times New Roman" w:hAnsi="Times New Roman" w:cs="Times New Roman"/>
          <w:sz w:val="24"/>
          <w:szCs w:val="24"/>
        </w:rPr>
      </w:pPr>
    </w:p>
    <w:p w14:paraId="599FA4E3" w14:textId="77777777" w:rsidR="00000000" w:rsidRDefault="00B01E5D">
      <w:pPr>
        <w:spacing w:line="200" w:lineRule="exact"/>
        <w:jc w:val="both"/>
        <w:rPr>
          <w:rFonts w:ascii="Times New Roman" w:eastAsia="Times New Roman" w:hAnsi="Times New Roman" w:cs="Times New Roman"/>
          <w:sz w:val="24"/>
          <w:szCs w:val="24"/>
        </w:rPr>
      </w:pPr>
    </w:p>
    <w:p w14:paraId="5C858AA7" w14:textId="77777777" w:rsidR="00000000" w:rsidRDefault="00B01E5D">
      <w:pPr>
        <w:spacing w:line="200" w:lineRule="exact"/>
        <w:jc w:val="both"/>
        <w:rPr>
          <w:rFonts w:ascii="Times New Roman" w:eastAsia="Times New Roman" w:hAnsi="Times New Roman" w:cs="Times New Roman"/>
          <w:sz w:val="24"/>
          <w:szCs w:val="24"/>
        </w:rPr>
      </w:pPr>
    </w:p>
    <w:p w14:paraId="0A2521FB" w14:textId="77777777" w:rsidR="00000000" w:rsidRDefault="00B01E5D">
      <w:pPr>
        <w:spacing w:line="200" w:lineRule="exact"/>
        <w:jc w:val="both"/>
        <w:rPr>
          <w:rFonts w:ascii="Times New Roman" w:eastAsia="Times New Roman" w:hAnsi="Times New Roman" w:cs="Times New Roman"/>
          <w:sz w:val="24"/>
          <w:szCs w:val="24"/>
        </w:rPr>
      </w:pPr>
    </w:p>
    <w:p w14:paraId="4D955095" w14:textId="77777777" w:rsidR="00000000" w:rsidRDefault="00B01E5D">
      <w:pPr>
        <w:spacing w:line="200" w:lineRule="exact"/>
        <w:jc w:val="both"/>
        <w:rPr>
          <w:rFonts w:ascii="Times New Roman" w:eastAsia="Times New Roman" w:hAnsi="Times New Roman" w:cs="Times New Roman"/>
          <w:sz w:val="24"/>
          <w:szCs w:val="24"/>
        </w:rPr>
      </w:pPr>
    </w:p>
    <w:p w14:paraId="74413905" w14:textId="77777777" w:rsidR="00000000" w:rsidRDefault="00B01E5D">
      <w:pPr>
        <w:spacing w:line="360" w:lineRule="exact"/>
        <w:jc w:val="both"/>
        <w:rPr>
          <w:rFonts w:ascii="Times New Roman" w:eastAsia="Times New Roman" w:hAnsi="Times New Roman" w:cs="Times New Roman"/>
          <w:sz w:val="24"/>
          <w:szCs w:val="24"/>
        </w:rPr>
      </w:pPr>
    </w:p>
    <w:p w14:paraId="05356D4E"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2/8</w:t>
      </w:r>
    </w:p>
    <w:p w14:paraId="6DAEFFCE" w14:textId="77777777" w:rsidR="00000000" w:rsidRDefault="00B01E5D">
      <w:pPr>
        <w:spacing w:line="0" w:lineRule="atLeast"/>
        <w:jc w:val="both"/>
        <w:rPr>
          <w:rFonts w:ascii="Times New Roman" w:eastAsia="Arial" w:hAnsi="Times New Roman" w:cs="Times New Roman"/>
          <w:sz w:val="24"/>
          <w:szCs w:val="24"/>
        </w:rPr>
        <w:sectPr w:rsidR="00000000">
          <w:type w:val="continuous"/>
          <w:pgSz w:w="11900" w:h="16840"/>
          <w:pgMar w:top="887" w:right="5840" w:bottom="300" w:left="5820" w:header="0" w:footer="0" w:gutter="0"/>
          <w:cols w:space="720"/>
          <w:docGrid w:linePitch="360"/>
        </w:sectPr>
      </w:pPr>
    </w:p>
    <w:p w14:paraId="6D98840F" w14:textId="77777777" w:rsidR="00000000" w:rsidRDefault="00853BC2">
      <w:pPr>
        <w:spacing w:line="200" w:lineRule="exact"/>
        <w:jc w:val="both"/>
        <w:rPr>
          <w:rFonts w:ascii="Times New Roman" w:eastAsia="Times New Roman" w:hAnsi="Times New Roman" w:cs="Times New Roman"/>
          <w:sz w:val="24"/>
          <w:szCs w:val="24"/>
        </w:rPr>
      </w:pPr>
      <w:bookmarkStart w:id="90" w:name="page3"/>
      <w:bookmarkEnd w:id="90"/>
      <w:r>
        <w:rPr>
          <w:rFonts w:ascii="Times New Roman" w:eastAsia="Arial" w:hAnsi="Times New Roman" w:cs="Times New Roman"/>
          <w:noProof/>
          <w:sz w:val="24"/>
          <w:szCs w:val="24"/>
        </w:rPr>
        <w:drawing>
          <wp:anchor distT="0" distB="0" distL="114300" distR="114300" simplePos="0" relativeHeight="251655168" behindDoc="1" locked="0" layoutInCell="0" allowOverlap="1" wp14:anchorId="70E596E5" wp14:editId="32DAC5A7">
            <wp:simplePos x="0" y="0"/>
            <wp:positionH relativeFrom="page">
              <wp:posOffset>508000</wp:posOffset>
            </wp:positionH>
            <wp:positionV relativeFrom="page">
              <wp:posOffset>546100</wp:posOffset>
            </wp:positionV>
            <wp:extent cx="6096000" cy="2286000"/>
            <wp:effectExtent l="0" t="0" r="0" b="0"/>
            <wp:wrapNone/>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9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0F27F7" w14:textId="77777777" w:rsidR="00000000" w:rsidRDefault="00B01E5D">
      <w:pPr>
        <w:spacing w:line="200" w:lineRule="exact"/>
        <w:jc w:val="both"/>
        <w:rPr>
          <w:rFonts w:ascii="Times New Roman" w:eastAsia="Times New Roman" w:hAnsi="Times New Roman" w:cs="Times New Roman"/>
          <w:sz w:val="24"/>
          <w:szCs w:val="24"/>
        </w:rPr>
      </w:pPr>
    </w:p>
    <w:p w14:paraId="537CF397" w14:textId="77777777" w:rsidR="00000000" w:rsidRDefault="00B01E5D">
      <w:pPr>
        <w:spacing w:line="200" w:lineRule="exact"/>
        <w:jc w:val="both"/>
        <w:rPr>
          <w:rFonts w:ascii="Times New Roman" w:eastAsia="Times New Roman" w:hAnsi="Times New Roman" w:cs="Times New Roman"/>
          <w:sz w:val="24"/>
          <w:szCs w:val="24"/>
        </w:rPr>
      </w:pPr>
    </w:p>
    <w:p w14:paraId="7B99BEEB" w14:textId="77777777" w:rsidR="00000000" w:rsidRDefault="00B01E5D">
      <w:pPr>
        <w:spacing w:line="200" w:lineRule="exact"/>
        <w:jc w:val="both"/>
        <w:rPr>
          <w:rFonts w:ascii="Times New Roman" w:eastAsia="Times New Roman" w:hAnsi="Times New Roman" w:cs="Times New Roman"/>
          <w:sz w:val="24"/>
          <w:szCs w:val="24"/>
        </w:rPr>
      </w:pPr>
    </w:p>
    <w:p w14:paraId="543E401F" w14:textId="77777777" w:rsidR="00000000" w:rsidRDefault="00B01E5D">
      <w:pPr>
        <w:spacing w:line="200" w:lineRule="exact"/>
        <w:jc w:val="both"/>
        <w:rPr>
          <w:rFonts w:ascii="Times New Roman" w:eastAsia="Times New Roman" w:hAnsi="Times New Roman" w:cs="Times New Roman"/>
          <w:sz w:val="24"/>
          <w:szCs w:val="24"/>
        </w:rPr>
      </w:pPr>
    </w:p>
    <w:p w14:paraId="732EBDC0" w14:textId="77777777" w:rsidR="00000000" w:rsidRDefault="00B01E5D">
      <w:pPr>
        <w:spacing w:line="200" w:lineRule="exact"/>
        <w:jc w:val="both"/>
        <w:rPr>
          <w:rFonts w:ascii="Times New Roman" w:eastAsia="Times New Roman" w:hAnsi="Times New Roman" w:cs="Times New Roman"/>
          <w:sz w:val="24"/>
          <w:szCs w:val="24"/>
        </w:rPr>
      </w:pPr>
    </w:p>
    <w:p w14:paraId="63325C71" w14:textId="77777777" w:rsidR="00000000" w:rsidRDefault="00B01E5D">
      <w:pPr>
        <w:spacing w:line="200" w:lineRule="exact"/>
        <w:jc w:val="both"/>
        <w:rPr>
          <w:rFonts w:ascii="Times New Roman" w:eastAsia="Times New Roman" w:hAnsi="Times New Roman" w:cs="Times New Roman"/>
          <w:sz w:val="24"/>
          <w:szCs w:val="24"/>
        </w:rPr>
      </w:pPr>
    </w:p>
    <w:p w14:paraId="1E115842" w14:textId="77777777" w:rsidR="00000000" w:rsidRDefault="00B01E5D">
      <w:pPr>
        <w:spacing w:line="200" w:lineRule="exact"/>
        <w:jc w:val="both"/>
        <w:rPr>
          <w:rFonts w:ascii="Times New Roman" w:eastAsia="Times New Roman" w:hAnsi="Times New Roman" w:cs="Times New Roman"/>
          <w:sz w:val="24"/>
          <w:szCs w:val="24"/>
        </w:rPr>
      </w:pPr>
    </w:p>
    <w:p w14:paraId="1A73A376" w14:textId="77777777" w:rsidR="00000000" w:rsidRDefault="00B01E5D">
      <w:pPr>
        <w:spacing w:line="200" w:lineRule="exact"/>
        <w:jc w:val="both"/>
        <w:rPr>
          <w:rFonts w:ascii="Times New Roman" w:eastAsia="Times New Roman" w:hAnsi="Times New Roman" w:cs="Times New Roman"/>
          <w:sz w:val="24"/>
          <w:szCs w:val="24"/>
        </w:rPr>
      </w:pPr>
    </w:p>
    <w:p w14:paraId="6152A448" w14:textId="77777777" w:rsidR="00000000" w:rsidRDefault="00B01E5D">
      <w:pPr>
        <w:spacing w:line="200" w:lineRule="exact"/>
        <w:jc w:val="both"/>
        <w:rPr>
          <w:rFonts w:ascii="Times New Roman" w:eastAsia="Times New Roman" w:hAnsi="Times New Roman" w:cs="Times New Roman"/>
          <w:sz w:val="24"/>
          <w:szCs w:val="24"/>
        </w:rPr>
      </w:pPr>
    </w:p>
    <w:p w14:paraId="3A7543C2" w14:textId="77777777" w:rsidR="00000000" w:rsidRDefault="00B01E5D">
      <w:pPr>
        <w:spacing w:line="200" w:lineRule="exact"/>
        <w:jc w:val="both"/>
        <w:rPr>
          <w:rFonts w:ascii="Times New Roman" w:eastAsia="Times New Roman" w:hAnsi="Times New Roman" w:cs="Times New Roman"/>
          <w:sz w:val="24"/>
          <w:szCs w:val="24"/>
        </w:rPr>
      </w:pPr>
    </w:p>
    <w:p w14:paraId="3FB54F01" w14:textId="77777777" w:rsidR="00000000" w:rsidRDefault="00B01E5D">
      <w:pPr>
        <w:spacing w:line="200" w:lineRule="exact"/>
        <w:jc w:val="both"/>
        <w:rPr>
          <w:rFonts w:ascii="Times New Roman" w:eastAsia="Times New Roman" w:hAnsi="Times New Roman" w:cs="Times New Roman"/>
          <w:sz w:val="24"/>
          <w:szCs w:val="24"/>
        </w:rPr>
      </w:pPr>
    </w:p>
    <w:p w14:paraId="29A4B7ED" w14:textId="77777777" w:rsidR="00000000" w:rsidRDefault="00B01E5D">
      <w:pPr>
        <w:spacing w:line="200" w:lineRule="exact"/>
        <w:jc w:val="both"/>
        <w:rPr>
          <w:rFonts w:ascii="Times New Roman" w:eastAsia="Times New Roman" w:hAnsi="Times New Roman" w:cs="Times New Roman"/>
          <w:sz w:val="24"/>
          <w:szCs w:val="24"/>
        </w:rPr>
      </w:pPr>
    </w:p>
    <w:p w14:paraId="2F30BB6B" w14:textId="77777777" w:rsidR="00000000" w:rsidRDefault="00B01E5D">
      <w:pPr>
        <w:spacing w:line="200" w:lineRule="exact"/>
        <w:jc w:val="both"/>
        <w:rPr>
          <w:rFonts w:ascii="Times New Roman" w:eastAsia="Times New Roman" w:hAnsi="Times New Roman" w:cs="Times New Roman"/>
          <w:sz w:val="24"/>
          <w:szCs w:val="24"/>
        </w:rPr>
      </w:pPr>
    </w:p>
    <w:p w14:paraId="7B92B3CF" w14:textId="77777777" w:rsidR="00000000" w:rsidRDefault="00B01E5D">
      <w:pPr>
        <w:spacing w:line="200" w:lineRule="exact"/>
        <w:jc w:val="both"/>
        <w:rPr>
          <w:rFonts w:ascii="Times New Roman" w:eastAsia="Times New Roman" w:hAnsi="Times New Roman" w:cs="Times New Roman"/>
          <w:sz w:val="24"/>
          <w:szCs w:val="24"/>
        </w:rPr>
      </w:pPr>
    </w:p>
    <w:p w14:paraId="46091864" w14:textId="77777777" w:rsidR="00000000" w:rsidRDefault="00B01E5D">
      <w:pPr>
        <w:spacing w:line="288" w:lineRule="exact"/>
        <w:jc w:val="both"/>
        <w:rPr>
          <w:rFonts w:ascii="Times New Roman" w:eastAsia="Times New Roman" w:hAnsi="Times New Roman" w:cs="Times New Roman"/>
          <w:sz w:val="24"/>
          <w:szCs w:val="24"/>
        </w:rPr>
      </w:pPr>
    </w:p>
    <w:p w14:paraId="65F98878" w14:textId="77777777" w:rsidR="00000000" w:rsidRDefault="00B01E5D">
      <w:pPr>
        <w:spacing w:line="346" w:lineRule="auto"/>
        <w:ind w:right="12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The options of the question were not properly set because the meaning of the word preference was not explicit enough for participants. </w:t>
      </w:r>
      <w:r>
        <w:rPr>
          <w:rFonts w:ascii="Times New Roman" w:eastAsia="Arial" w:hAnsi="Times New Roman" w:cs="Times New Roman"/>
          <w:sz w:val="24"/>
          <w:szCs w:val="24"/>
        </w:rPr>
        <w:t>As a result, the fourth option has various interpretations. In conclusion, the result of the question is invalid strictly.</w:t>
      </w:r>
    </w:p>
    <w:p w14:paraId="30F5631F" w14:textId="77777777" w:rsidR="00000000" w:rsidRDefault="00B01E5D">
      <w:pPr>
        <w:spacing w:line="132" w:lineRule="exact"/>
        <w:jc w:val="both"/>
        <w:rPr>
          <w:rFonts w:ascii="Times New Roman" w:eastAsia="Times New Roman" w:hAnsi="Times New Roman" w:cs="Times New Roman"/>
          <w:sz w:val="24"/>
          <w:szCs w:val="24"/>
        </w:rPr>
      </w:pPr>
    </w:p>
    <w:p w14:paraId="50E87BF2" w14:textId="77777777" w:rsidR="00000000" w:rsidRDefault="00B01E5D">
      <w:pPr>
        <w:spacing w:line="335" w:lineRule="auto"/>
        <w:jc w:val="both"/>
        <w:rPr>
          <w:rFonts w:ascii="Times New Roman" w:eastAsia="Arial" w:hAnsi="Times New Roman" w:cs="Times New Roman"/>
          <w:sz w:val="24"/>
          <w:szCs w:val="24"/>
        </w:rPr>
      </w:pPr>
      <w:r>
        <w:rPr>
          <w:rFonts w:ascii="Times New Roman" w:eastAsia="Arial" w:hAnsi="Times New Roman" w:cs="Times New Roman"/>
          <w:sz w:val="24"/>
          <w:szCs w:val="24"/>
        </w:rPr>
        <w:t>In order to cover all possible factors which affect students’ take-out ordering behavior, we set a large number of questions. In add</w:t>
      </w:r>
      <w:r>
        <w:rPr>
          <w:rFonts w:ascii="Times New Roman" w:eastAsia="Arial" w:hAnsi="Times New Roman" w:cs="Times New Roman"/>
          <w:sz w:val="24"/>
          <w:szCs w:val="24"/>
        </w:rPr>
        <w:t xml:space="preserve">ition, some of the questions </w:t>
      </w:r>
      <w:del w:id="91" w:author="ZX" w:date="2017-12-20T21:54:00Z">
        <w:r>
          <w:rPr>
            <w:rFonts w:ascii="Times New Roman" w:eastAsia="Arial" w:hAnsi="Times New Roman" w:cs="Times New Roman"/>
            <w:sz w:val="24"/>
            <w:szCs w:val="24"/>
          </w:rPr>
          <w:delText>have weak relation between each other</w:delText>
        </w:r>
      </w:del>
      <w:ins w:id="92" w:author="ZX" w:date="2017-12-20T21:54:00Z">
        <w:r>
          <w:rPr>
            <w:rFonts w:ascii="Times New Roman" w:eastAsia="宋体" w:hAnsi="Times New Roman" w:cs="Times New Roman" w:hint="eastAsia"/>
            <w:sz w:val="24"/>
            <w:szCs w:val="24"/>
          </w:rPr>
          <w:t xml:space="preserve">were </w:t>
        </w:r>
        <w:r>
          <w:rPr>
            <w:rFonts w:ascii="Times New Roman" w:eastAsia="宋体" w:hAnsi="Times New Roman" w:cs="Times New Roman" w:hint="eastAsia"/>
            <w:sz w:val="24"/>
            <w:szCs w:val="24"/>
          </w:rPr>
          <w:t>poo</w:t>
        </w:r>
        <w:r>
          <w:rPr>
            <w:rFonts w:ascii="Times New Roman" w:eastAsia="宋体" w:hAnsi="Times New Roman" w:cs="Times New Roman" w:hint="eastAsia"/>
            <w:sz w:val="24"/>
            <w:szCs w:val="24"/>
          </w:rPr>
          <w:t>rl</w:t>
        </w:r>
        <w:r>
          <w:rPr>
            <w:rFonts w:ascii="Times New Roman" w:eastAsia="宋体" w:hAnsi="Times New Roman" w:cs="Times New Roman" w:hint="eastAsia"/>
            <w:sz w:val="24"/>
            <w:szCs w:val="24"/>
          </w:rPr>
          <w:t>y related</w:t>
        </w:r>
        <w:r>
          <w:rPr>
            <w:rFonts w:ascii="Times New Roman" w:eastAsia="宋体" w:hAnsi="Times New Roman" w:cs="Times New Roman" w:hint="eastAsia"/>
            <w:sz w:val="24"/>
            <w:szCs w:val="24"/>
          </w:rPr>
          <w:t xml:space="preserve"> to ea</w:t>
        </w:r>
        <w:r>
          <w:rPr>
            <w:rFonts w:ascii="Times New Roman" w:eastAsia="宋体" w:hAnsi="Times New Roman" w:cs="Times New Roman" w:hint="eastAsia"/>
            <w:sz w:val="24"/>
            <w:szCs w:val="24"/>
          </w:rPr>
          <w:t>ch oth</w:t>
        </w:r>
        <w:r>
          <w:rPr>
            <w:rFonts w:ascii="Times New Roman" w:eastAsia="宋体" w:hAnsi="Times New Roman" w:cs="Times New Roman" w:hint="eastAsia"/>
            <w:sz w:val="24"/>
            <w:szCs w:val="24"/>
          </w:rPr>
          <w:t>er</w:t>
        </w:r>
      </w:ins>
      <w:r>
        <w:rPr>
          <w:rFonts w:ascii="Times New Roman" w:eastAsia="Arial" w:hAnsi="Times New Roman" w:cs="Times New Roman"/>
          <w:sz w:val="24"/>
          <w:szCs w:val="24"/>
        </w:rPr>
        <w:t xml:space="preserve">. As a result, we soon found that </w:t>
      </w:r>
      <w:commentRangeStart w:id="93"/>
      <w:r>
        <w:rPr>
          <w:rFonts w:ascii="Times New Roman" w:eastAsia="Arial" w:hAnsi="Times New Roman" w:cs="Times New Roman"/>
          <w:sz w:val="24"/>
          <w:szCs w:val="24"/>
        </w:rPr>
        <w:t xml:space="preserve">some data </w:t>
      </w:r>
      <w:commentRangeEnd w:id="93"/>
      <w:r>
        <w:commentReference w:id="93"/>
      </w:r>
      <w:r>
        <w:rPr>
          <w:rFonts w:ascii="Times New Roman" w:eastAsia="Arial" w:hAnsi="Times New Roman" w:cs="Times New Roman"/>
          <w:sz w:val="24"/>
          <w:szCs w:val="24"/>
        </w:rPr>
        <w:t xml:space="preserve">are redundant. Additionally, it is still difficult to conclude rules manually according to the simply-processed </w:t>
      </w:r>
      <w:r>
        <w:rPr>
          <w:rFonts w:ascii="Times New Roman" w:eastAsia="Arial" w:hAnsi="Times New Roman" w:cs="Times New Roman"/>
          <w:sz w:val="24"/>
          <w:szCs w:val="24"/>
        </w:rPr>
        <w:t>data</w:t>
      </w:r>
      <w:del w:id="94" w:author="ZX" w:date="2017-12-20T21:54:00Z">
        <w:r>
          <w:rPr>
            <w:rFonts w:ascii="Times New Roman" w:eastAsia="Arial" w:hAnsi="Times New Roman" w:cs="Times New Roman"/>
            <w:sz w:val="24"/>
            <w:szCs w:val="24"/>
          </w:rPr>
          <w:delText>s</w:delText>
        </w:r>
      </w:del>
      <w:r>
        <w:rPr>
          <w:rFonts w:ascii="Times New Roman" w:eastAsia="Arial" w:hAnsi="Times New Roman" w:cs="Times New Roman"/>
          <w:sz w:val="24"/>
          <w:szCs w:val="24"/>
        </w:rPr>
        <w:t>.</w:t>
      </w:r>
    </w:p>
    <w:p w14:paraId="01E7CB09" w14:textId="77777777" w:rsidR="00000000" w:rsidRDefault="00B01E5D">
      <w:pPr>
        <w:spacing w:line="154" w:lineRule="exact"/>
        <w:jc w:val="both"/>
        <w:rPr>
          <w:rFonts w:ascii="Times New Roman" w:eastAsia="Times New Roman" w:hAnsi="Times New Roman" w:cs="Times New Roman"/>
          <w:sz w:val="24"/>
          <w:szCs w:val="24"/>
        </w:rPr>
      </w:pPr>
    </w:p>
    <w:p w14:paraId="3464BCC3"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3. Preliminary </w:t>
      </w:r>
      <w:del w:id="95" w:author="ZX" w:date="2017-12-20T21:53:00Z">
        <w:r>
          <w:rPr>
            <w:rFonts w:ascii="Times New Roman" w:eastAsia="Arial" w:hAnsi="Times New Roman" w:cs="Times New Roman"/>
            <w:sz w:val="24"/>
            <w:szCs w:val="24"/>
          </w:rPr>
          <w:delText>studies</w:delText>
        </w:r>
      </w:del>
      <w:ins w:id="96" w:author="ZX" w:date="2017-12-20T21:53:00Z">
        <w:r>
          <w:rPr>
            <w:rFonts w:ascii="Times New Roman" w:eastAsia="宋体" w:hAnsi="Times New Roman" w:cs="Times New Roman" w:hint="eastAsia"/>
            <w:sz w:val="24"/>
            <w:szCs w:val="24"/>
          </w:rPr>
          <w:t>an</w:t>
        </w:r>
        <w:r>
          <w:rPr>
            <w:rFonts w:ascii="Times New Roman" w:eastAsia="宋体" w:hAnsi="Times New Roman" w:cs="Times New Roman" w:hint="eastAsia"/>
            <w:sz w:val="24"/>
            <w:szCs w:val="24"/>
          </w:rPr>
          <w:t>alys</w:t>
        </w:r>
        <w:r>
          <w:rPr>
            <w:rFonts w:ascii="Times New Roman" w:eastAsia="宋体" w:hAnsi="Times New Roman" w:cs="Times New Roman" w:hint="eastAsia"/>
            <w:sz w:val="24"/>
            <w:szCs w:val="24"/>
          </w:rPr>
          <w:t>is</w:t>
        </w:r>
      </w:ins>
    </w:p>
    <w:p w14:paraId="17AA49EE" w14:textId="77777777" w:rsidR="00000000" w:rsidRDefault="00B01E5D">
      <w:pPr>
        <w:spacing w:line="261" w:lineRule="exact"/>
        <w:jc w:val="both"/>
        <w:rPr>
          <w:rFonts w:ascii="Times New Roman" w:eastAsia="Times New Roman" w:hAnsi="Times New Roman" w:cs="Times New Roman"/>
          <w:sz w:val="24"/>
          <w:szCs w:val="24"/>
        </w:rPr>
      </w:pPr>
    </w:p>
    <w:p w14:paraId="7AE2E5B5" w14:textId="77777777" w:rsidR="00000000" w:rsidRDefault="00B01E5D">
      <w:pPr>
        <w:spacing w:line="331" w:lineRule="auto"/>
        <w:ind w:right="40"/>
        <w:jc w:val="both"/>
        <w:rPr>
          <w:rFonts w:ascii="Times New Roman" w:eastAsia="Arial" w:hAnsi="Times New Roman" w:cs="Times New Roman"/>
          <w:sz w:val="24"/>
          <w:szCs w:val="24"/>
        </w:rPr>
      </w:pPr>
      <w:del w:id="97" w:author="ZX" w:date="2017-12-20T21:52:00Z">
        <w:r>
          <w:rPr>
            <w:rFonts w:ascii="Times New Roman" w:eastAsia="Arial" w:hAnsi="Times New Roman" w:cs="Times New Roman"/>
            <w:sz w:val="24"/>
            <w:szCs w:val="24"/>
          </w:rPr>
          <w:delText>For</w:delText>
        </w:r>
      </w:del>
      <w:ins w:id="98" w:author="ZX" w:date="2017-12-20T21:52:00Z">
        <w:r>
          <w:rPr>
            <w:rFonts w:ascii="Times New Roman" w:eastAsia="宋体" w:hAnsi="Times New Roman" w:cs="Times New Roman" w:hint="eastAsia"/>
            <w:sz w:val="24"/>
            <w:szCs w:val="24"/>
          </w:rPr>
          <w:t>As</w:t>
        </w:r>
      </w:ins>
      <w:r>
        <w:rPr>
          <w:rFonts w:ascii="Times New Roman" w:eastAsia="Arial" w:hAnsi="Times New Roman" w:cs="Times New Roman"/>
          <w:sz w:val="24"/>
          <w:szCs w:val="24"/>
        </w:rPr>
        <w:t xml:space="preserve"> it is impossible for us to give out rules from the simply-processed data</w:t>
      </w:r>
      <w:del w:id="99" w:author="ZX" w:date="2017-12-20T21:52:00Z">
        <w:r>
          <w:rPr>
            <w:rFonts w:ascii="Times New Roman" w:eastAsia="Arial" w:hAnsi="Times New Roman" w:cs="Times New Roman"/>
            <w:sz w:val="24"/>
            <w:szCs w:val="24"/>
          </w:rPr>
          <w:delText>s</w:delText>
        </w:r>
      </w:del>
      <w:r>
        <w:rPr>
          <w:rFonts w:ascii="Times New Roman" w:eastAsia="Arial" w:hAnsi="Times New Roman" w:cs="Times New Roman"/>
          <w:sz w:val="24"/>
          <w:szCs w:val="24"/>
        </w:rPr>
        <w:t xml:space="preserve">, we </w:t>
      </w:r>
      <w:del w:id="100" w:author="ZX" w:date="2017-12-20T21:52:00Z">
        <w:r>
          <w:rPr>
            <w:rFonts w:ascii="Times New Roman" w:eastAsia="Arial" w:hAnsi="Times New Roman" w:cs="Times New Roman"/>
            <w:sz w:val="24"/>
            <w:szCs w:val="24"/>
          </w:rPr>
          <w:delText>choosed</w:delText>
        </w:r>
      </w:del>
      <w:ins w:id="101" w:author="ZX" w:date="2017-12-20T21:52:00Z">
        <w:r>
          <w:rPr>
            <w:rFonts w:ascii="Times New Roman" w:eastAsia="宋体" w:hAnsi="Times New Roman" w:cs="Times New Roman" w:hint="eastAsia"/>
            <w:sz w:val="24"/>
            <w:szCs w:val="24"/>
          </w:rPr>
          <w:t>chose</w:t>
        </w:r>
      </w:ins>
      <w:r>
        <w:rPr>
          <w:rFonts w:ascii="Times New Roman" w:eastAsia="Arial" w:hAnsi="Times New Roman" w:cs="Times New Roman"/>
          <w:sz w:val="24"/>
          <w:szCs w:val="24"/>
        </w:rPr>
        <w:t xml:space="preserve"> to use machine learning algorithm to analyze these data. Before we formally start mining the data, we did some prelimin</w:t>
      </w:r>
      <w:r>
        <w:rPr>
          <w:rFonts w:ascii="Times New Roman" w:eastAsia="Arial" w:hAnsi="Times New Roman" w:cs="Times New Roman"/>
          <w:sz w:val="24"/>
          <w:szCs w:val="24"/>
        </w:rPr>
        <w:t>ary studies to find a correct direction. Because there are so many algorithms to choose, i</w:t>
      </w:r>
      <w:del w:id="102" w:author="ZX" w:date="2017-12-20T21:53:00Z">
        <w:r>
          <w:rPr>
            <w:rFonts w:ascii="Times New Roman" w:eastAsia="Arial" w:hAnsi="Times New Roman" w:cs="Times New Roman"/>
            <w:sz w:val="24"/>
            <w:szCs w:val="24"/>
          </w:rPr>
          <w:delText>s</w:delText>
        </w:r>
      </w:del>
      <w:ins w:id="103" w:author="ZX" w:date="2017-12-20T21:53:00Z">
        <w:r>
          <w:rPr>
            <w:rFonts w:ascii="Times New Roman" w:eastAsia="宋体" w:hAnsi="Times New Roman" w:cs="Times New Roman" w:hint="eastAsia"/>
            <w:sz w:val="24"/>
            <w:szCs w:val="24"/>
          </w:rPr>
          <w:t>t</w:t>
        </w:r>
      </w:ins>
      <w:r>
        <w:rPr>
          <w:rFonts w:ascii="Times New Roman" w:eastAsia="Arial" w:hAnsi="Times New Roman" w:cs="Times New Roman"/>
          <w:sz w:val="24"/>
          <w:szCs w:val="24"/>
        </w:rPr>
        <w:t xml:space="preserve"> is hard to decide which one to use. Therefore, </w:t>
      </w:r>
      <w:del w:id="104" w:author="ZX" w:date="2017-12-20T21:53:00Z">
        <w:r>
          <w:rPr>
            <w:rFonts w:ascii="Times New Roman" w:eastAsia="Arial" w:hAnsi="Times New Roman" w:cs="Times New Roman"/>
            <w:sz w:val="24"/>
            <w:szCs w:val="24"/>
          </w:rPr>
          <w:delText>in is step</w:delText>
        </w:r>
        <w:r>
          <w:rPr>
            <w:rFonts w:ascii="Times New Roman" w:eastAsia="Arial" w:hAnsi="Times New Roman" w:cs="Times New Roman"/>
            <w:sz w:val="24"/>
            <w:szCs w:val="24"/>
          </w:rPr>
          <w:delText xml:space="preserve"> </w:delText>
        </w:r>
      </w:del>
      <w:r>
        <w:rPr>
          <w:rFonts w:ascii="Times New Roman" w:eastAsia="Arial" w:hAnsi="Times New Roman" w:cs="Times New Roman"/>
          <w:sz w:val="24"/>
          <w:szCs w:val="24"/>
        </w:rPr>
        <w:t>we cho</w:t>
      </w:r>
      <w:del w:id="105" w:author="ZX" w:date="2017-12-20T21:53:00Z">
        <w:r>
          <w:rPr>
            <w:rFonts w:ascii="Times New Roman" w:eastAsia="Arial" w:hAnsi="Times New Roman" w:cs="Times New Roman"/>
            <w:sz w:val="24"/>
            <w:szCs w:val="24"/>
          </w:rPr>
          <w:delText>o</w:delText>
        </w:r>
      </w:del>
      <w:r>
        <w:rPr>
          <w:rFonts w:ascii="Times New Roman" w:eastAsia="Arial" w:hAnsi="Times New Roman" w:cs="Times New Roman"/>
          <w:sz w:val="24"/>
          <w:szCs w:val="24"/>
        </w:rPr>
        <w:t>se to test every valid algorithm in Weka (Waikato Environment for Knowledge Analysis) using the in</w:t>
      </w:r>
      <w:r>
        <w:rPr>
          <w:rFonts w:ascii="Times New Roman" w:eastAsia="Arial" w:hAnsi="Times New Roman" w:cs="Times New Roman"/>
          <w:sz w:val="24"/>
          <w:szCs w:val="24"/>
        </w:rPr>
        <w:t>itial parameter, and compare each one for the better result.</w:t>
      </w:r>
    </w:p>
    <w:p w14:paraId="6D933E12" w14:textId="77777777" w:rsidR="00000000" w:rsidRDefault="00B01E5D">
      <w:pPr>
        <w:spacing w:line="146" w:lineRule="exact"/>
        <w:jc w:val="both"/>
        <w:rPr>
          <w:rFonts w:ascii="Times New Roman" w:eastAsia="Times New Roman" w:hAnsi="Times New Roman" w:cs="Times New Roman"/>
          <w:sz w:val="24"/>
          <w:szCs w:val="24"/>
        </w:rPr>
      </w:pPr>
    </w:p>
    <w:p w14:paraId="44C13957" w14:textId="77777777" w:rsidR="00000000" w:rsidRDefault="00B01E5D">
      <w:pPr>
        <w:spacing w:line="331" w:lineRule="auto"/>
        <w:ind w:right="6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The </w:t>
      </w:r>
      <w:commentRangeStart w:id="106"/>
      <w:r>
        <w:rPr>
          <w:rFonts w:ascii="Times New Roman" w:eastAsia="Arial" w:hAnsi="Times New Roman" w:cs="Times New Roman"/>
          <w:sz w:val="24"/>
          <w:szCs w:val="24"/>
        </w:rPr>
        <w:t xml:space="preserve">result </w:t>
      </w:r>
      <w:commentRangeEnd w:id="106"/>
      <w:r>
        <w:commentReference w:id="106"/>
      </w:r>
      <w:r>
        <w:rPr>
          <w:rFonts w:ascii="Times New Roman" w:eastAsia="Arial" w:hAnsi="Times New Roman" w:cs="Times New Roman"/>
          <w:sz w:val="24"/>
          <w:szCs w:val="24"/>
        </w:rPr>
        <w:t>revealed that all the classify algorithm returned result with kappa less than 0.2, some of the even had negative kappa value</w:t>
      </w:r>
      <w:ins w:id="107" w:author="ZX" w:date="2017-12-20T21:53:00Z">
        <w:r>
          <w:rPr>
            <w:rFonts w:ascii="Times New Roman" w:eastAsia="宋体" w:hAnsi="Times New Roman" w:cs="Times New Roman" w:hint="eastAsia"/>
            <w:sz w:val="24"/>
            <w:szCs w:val="24"/>
          </w:rPr>
          <w:t>,</w:t>
        </w:r>
      </w:ins>
      <w:r>
        <w:rPr>
          <w:rFonts w:ascii="Times New Roman" w:eastAsia="Arial" w:hAnsi="Times New Roman" w:cs="Times New Roman"/>
          <w:sz w:val="24"/>
          <w:szCs w:val="24"/>
        </w:rPr>
        <w:t xml:space="preserve"> which means the results were even worse that the result </w:t>
      </w:r>
      <w:r>
        <w:rPr>
          <w:rFonts w:ascii="Times New Roman" w:eastAsia="Arial" w:hAnsi="Times New Roman" w:cs="Times New Roman"/>
          <w:sz w:val="24"/>
          <w:szCs w:val="24"/>
        </w:rPr>
        <w:t xml:space="preserve">of random classify. The same result also happened in the associate algorithms. Surprisingly, the EM algorithm, although did not offer a clear </w:t>
      </w:r>
      <w:del w:id="108" w:author="ZX" w:date="2017-12-20T21:54:00Z">
        <w:r>
          <w:rPr>
            <w:rFonts w:ascii="Times New Roman" w:eastAsia="Arial" w:hAnsi="Times New Roman" w:cs="Times New Roman"/>
            <w:sz w:val="24"/>
            <w:szCs w:val="24"/>
          </w:rPr>
          <w:delText>pattren</w:delText>
        </w:r>
      </w:del>
      <w:ins w:id="109" w:author="ZX" w:date="2017-12-20T21:54:00Z">
        <w:r>
          <w:rPr>
            <w:rFonts w:ascii="Times New Roman" w:eastAsia="宋体" w:hAnsi="Times New Roman" w:cs="Times New Roman" w:hint="eastAsia"/>
            <w:sz w:val="24"/>
            <w:szCs w:val="24"/>
          </w:rPr>
          <w:t>pattern</w:t>
        </w:r>
      </w:ins>
      <w:r>
        <w:rPr>
          <w:rFonts w:ascii="Times New Roman" w:eastAsia="Arial" w:hAnsi="Times New Roman" w:cs="Times New Roman"/>
          <w:sz w:val="24"/>
          <w:szCs w:val="24"/>
        </w:rPr>
        <w:t>, did pr</w:t>
      </w:r>
      <w:ins w:id="110" w:author="ZX" w:date="2017-12-20T21:57:00Z">
        <w:r>
          <w:rPr>
            <w:rFonts w:ascii="Times New Roman" w:eastAsia="宋体" w:hAnsi="Times New Roman" w:cs="Times New Roman" w:hint="eastAsia"/>
            <w:sz w:val="24"/>
            <w:szCs w:val="24"/>
          </w:rPr>
          <w:t>o</w:t>
        </w:r>
      </w:ins>
      <w:del w:id="111" w:author="ZX" w:date="2017-12-20T21:57:00Z">
        <w:r>
          <w:rPr>
            <w:rFonts w:ascii="Times New Roman" w:eastAsia="Arial" w:hAnsi="Times New Roman" w:cs="Times New Roman"/>
            <w:sz w:val="24"/>
            <w:szCs w:val="24"/>
          </w:rPr>
          <w:delText>i</w:delText>
        </w:r>
      </w:del>
      <w:r>
        <w:rPr>
          <w:rFonts w:ascii="Times New Roman" w:eastAsia="Arial" w:hAnsi="Times New Roman" w:cs="Times New Roman"/>
          <w:sz w:val="24"/>
          <w:szCs w:val="24"/>
        </w:rPr>
        <w:t>vide</w:t>
      </w:r>
      <w:del w:id="112" w:author="ZX" w:date="2017-12-20T21:54:00Z">
        <w:r>
          <w:rPr>
            <w:rFonts w:ascii="Times New Roman" w:eastAsia="Arial" w:hAnsi="Times New Roman" w:cs="Times New Roman"/>
            <w:sz w:val="24"/>
            <w:szCs w:val="24"/>
          </w:rPr>
          <w:delText>d</w:delText>
        </w:r>
      </w:del>
      <w:r>
        <w:rPr>
          <w:rFonts w:ascii="Times New Roman" w:eastAsia="Arial" w:hAnsi="Times New Roman" w:cs="Times New Roman"/>
          <w:sz w:val="24"/>
          <w:szCs w:val="24"/>
        </w:rPr>
        <w:t xml:space="preserve"> some meaningful findings with the disordered data. As a result, we ch</w:t>
      </w:r>
      <w:del w:id="113" w:author="ZX" w:date="2017-12-20T21:54:00Z">
        <w:r>
          <w:rPr>
            <w:rFonts w:ascii="Times New Roman" w:eastAsia="Arial" w:hAnsi="Times New Roman" w:cs="Times New Roman"/>
            <w:sz w:val="24"/>
            <w:szCs w:val="24"/>
          </w:rPr>
          <w:delText>o</w:delText>
        </w:r>
      </w:del>
      <w:r>
        <w:rPr>
          <w:rFonts w:ascii="Times New Roman" w:eastAsia="Arial" w:hAnsi="Times New Roman" w:cs="Times New Roman"/>
          <w:sz w:val="24"/>
          <w:szCs w:val="24"/>
        </w:rPr>
        <w:t>ose to use the</w:t>
      </w:r>
      <w:r>
        <w:rPr>
          <w:rFonts w:ascii="Times New Roman" w:eastAsia="Arial" w:hAnsi="Times New Roman" w:cs="Times New Roman"/>
          <w:sz w:val="24"/>
          <w:szCs w:val="24"/>
        </w:rPr>
        <w:t xml:space="preserve"> EM algorithm to do the further mining job.</w:t>
      </w:r>
    </w:p>
    <w:p w14:paraId="43C1A1BC" w14:textId="77777777" w:rsidR="00000000" w:rsidRDefault="00B01E5D">
      <w:pPr>
        <w:spacing w:line="159" w:lineRule="exact"/>
        <w:jc w:val="both"/>
        <w:rPr>
          <w:rFonts w:ascii="Times New Roman" w:eastAsia="Times New Roman" w:hAnsi="Times New Roman" w:cs="Times New Roman"/>
          <w:sz w:val="24"/>
          <w:szCs w:val="24"/>
        </w:rPr>
      </w:pPr>
    </w:p>
    <w:p w14:paraId="76668F0C"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4. Applying the Expectation Maximization Algorithm</w:t>
      </w:r>
    </w:p>
    <w:p w14:paraId="578AB2D3" w14:textId="77777777" w:rsidR="00000000" w:rsidRDefault="00B01E5D">
      <w:pPr>
        <w:spacing w:line="261" w:lineRule="exact"/>
        <w:jc w:val="both"/>
        <w:rPr>
          <w:rFonts w:ascii="Times New Roman" w:eastAsia="Times New Roman" w:hAnsi="Times New Roman" w:cs="Times New Roman"/>
          <w:sz w:val="24"/>
          <w:szCs w:val="24"/>
        </w:rPr>
      </w:pPr>
    </w:p>
    <w:p w14:paraId="7EFB1F0B" w14:textId="77777777" w:rsidR="00000000" w:rsidRDefault="00B01E5D">
      <w:pPr>
        <w:spacing w:line="363" w:lineRule="auto"/>
        <w:ind w:right="60"/>
        <w:jc w:val="both"/>
        <w:rPr>
          <w:rFonts w:ascii="Times New Roman" w:eastAsia="Arial" w:hAnsi="Times New Roman" w:cs="Times New Roman"/>
          <w:sz w:val="24"/>
          <w:szCs w:val="24"/>
        </w:rPr>
      </w:pPr>
      <w:r>
        <w:rPr>
          <w:rFonts w:ascii="Times New Roman" w:eastAsia="Arial" w:hAnsi="Times New Roman" w:cs="Times New Roman"/>
          <w:sz w:val="24"/>
          <w:szCs w:val="24"/>
        </w:rPr>
        <w:t>In order to rule out redundant information, we are going to analyze the influence factors with the EM algorithm. We expect to explore possible relationships am</w:t>
      </w:r>
      <w:r>
        <w:rPr>
          <w:rFonts w:ascii="Times New Roman" w:eastAsia="Arial" w:hAnsi="Times New Roman" w:cs="Times New Roman"/>
          <w:sz w:val="24"/>
          <w:szCs w:val="24"/>
        </w:rPr>
        <w:t>ong various factors. Expectation–Maximization (EM) algorithm is an iterative method to find maximum likelihood or maximum a posteriori (MAP) estimates of parameters in statistical models, where the model depends on unobserved latent variables.</w:t>
      </w:r>
    </w:p>
    <w:p w14:paraId="02E2D366" w14:textId="77777777" w:rsidR="00000000" w:rsidRDefault="00853BC2">
      <w:pPr>
        <w:spacing w:line="125" w:lineRule="exact"/>
        <w:jc w:val="both"/>
        <w:rPr>
          <w:rFonts w:ascii="Times New Roman" w:eastAsia="Times New Roman"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656192" behindDoc="1" locked="0" layoutInCell="0" allowOverlap="1" wp14:anchorId="0DDD7841" wp14:editId="045B0E43">
            <wp:simplePos x="0" y="0"/>
            <wp:positionH relativeFrom="column">
              <wp:posOffset>38100</wp:posOffset>
            </wp:positionH>
            <wp:positionV relativeFrom="paragraph">
              <wp:posOffset>61595</wp:posOffset>
            </wp:positionV>
            <wp:extent cx="6446520" cy="167640"/>
            <wp:effectExtent l="0" t="0" r="0" b="0"/>
            <wp:wrapNone/>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46520" cy="167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D4A0D5" w14:textId="77777777" w:rsidR="00000000" w:rsidRDefault="00B01E5D">
      <w:pPr>
        <w:spacing w:line="0" w:lineRule="atLeast"/>
        <w:ind w:left="240"/>
        <w:jc w:val="both"/>
        <w:rPr>
          <w:rFonts w:ascii="Times New Roman" w:eastAsia="Arial" w:hAnsi="Times New Roman" w:cs="Times New Roman"/>
          <w:sz w:val="24"/>
          <w:szCs w:val="24"/>
        </w:rPr>
      </w:pPr>
      <w:r>
        <w:rPr>
          <w:rFonts w:ascii="Times New Roman" w:eastAsia="宋体" w:hAnsi="Times New Roman" w:cs="Times New Roman"/>
          <w:sz w:val="24"/>
          <w:szCs w:val="24"/>
        </w:rPr>
        <w:t>岳佳</w:t>
      </w:r>
      <w:r>
        <w:rPr>
          <w:rFonts w:ascii="Times New Roman" w:eastAsia="Arial" w:hAnsi="Times New Roman" w:cs="Times New Roman"/>
          <w:sz w:val="24"/>
          <w:szCs w:val="24"/>
        </w:rPr>
        <w:t>. (2007)</w:t>
      </w:r>
      <w:r>
        <w:rPr>
          <w:rFonts w:ascii="Times New Roman" w:eastAsia="Arial"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基于</w:t>
      </w:r>
      <w:r>
        <w:rPr>
          <w:rFonts w:ascii="Times New Roman" w:eastAsia="Arial" w:hAnsi="Times New Roman" w:cs="Times New Roman"/>
          <w:sz w:val="24"/>
          <w:szCs w:val="24"/>
        </w:rPr>
        <w:t>EM</w:t>
      </w:r>
      <w:r>
        <w:rPr>
          <w:rFonts w:ascii="Times New Roman" w:eastAsia="宋体" w:hAnsi="Times New Roman" w:cs="Times New Roman"/>
          <w:sz w:val="24"/>
          <w:szCs w:val="24"/>
        </w:rPr>
        <w:t>算法的模型聚类的研究及应用</w:t>
      </w:r>
      <w:r>
        <w:rPr>
          <w:rFonts w:ascii="Times New Roman" w:eastAsia="Arial" w:hAnsi="Times New Roman" w:cs="Times New Roman"/>
          <w:sz w:val="24"/>
          <w:szCs w:val="24"/>
        </w:rPr>
        <w:t>. (Doctoral dissertation,</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江南大学</w:t>
      </w:r>
      <w:r>
        <w:rPr>
          <w:rFonts w:ascii="Times New Roman" w:eastAsia="Arial" w:hAnsi="Times New Roman" w:cs="Times New Roman"/>
          <w:sz w:val="24"/>
          <w:szCs w:val="24"/>
        </w:rPr>
        <w:t>).</w:t>
      </w:r>
    </w:p>
    <w:p w14:paraId="422AEEBD" w14:textId="77777777" w:rsidR="00000000" w:rsidRDefault="00B01E5D">
      <w:pPr>
        <w:spacing w:line="226" w:lineRule="exact"/>
        <w:jc w:val="both"/>
        <w:rPr>
          <w:rFonts w:ascii="Times New Roman" w:eastAsia="Times New Roman" w:hAnsi="Times New Roman" w:cs="Times New Roman"/>
          <w:sz w:val="24"/>
          <w:szCs w:val="24"/>
        </w:rPr>
      </w:pPr>
    </w:p>
    <w:p w14:paraId="04158D99" w14:textId="77777777" w:rsidR="00000000" w:rsidRDefault="00B01E5D">
      <w:pPr>
        <w:spacing w:line="335" w:lineRule="auto"/>
        <w:ind w:right="380"/>
        <w:jc w:val="both"/>
        <w:rPr>
          <w:rFonts w:ascii="Times New Roman" w:eastAsia="Arial" w:hAnsi="Times New Roman" w:cs="Times New Roman"/>
          <w:sz w:val="24"/>
          <w:szCs w:val="24"/>
        </w:rPr>
      </w:pPr>
      <w:r>
        <w:rPr>
          <w:rFonts w:ascii="Times New Roman" w:eastAsia="Arial" w:hAnsi="Times New Roman" w:cs="Times New Roman"/>
          <w:sz w:val="24"/>
          <w:szCs w:val="24"/>
        </w:rPr>
        <w:t>The EM Algorithm ,as the name suggests, is an algorithm used for getting the classification of a known data set which have the max expectation(Do, C. B., &amp; Batzoglou, S. (2008)). In this experiment, we u</w:t>
      </w:r>
      <w:r>
        <w:rPr>
          <w:rFonts w:ascii="Times New Roman" w:eastAsia="Arial" w:hAnsi="Times New Roman" w:cs="Times New Roman"/>
          <w:sz w:val="24"/>
          <w:szCs w:val="24"/>
        </w:rPr>
        <w:t>sed the EM algorithm included in Weka (Waikato Environment for Knowledge Analysis) by the University of Waikato.</w:t>
      </w:r>
    </w:p>
    <w:p w14:paraId="49E5DE41" w14:textId="77777777" w:rsidR="00000000" w:rsidRDefault="00B01E5D">
      <w:pPr>
        <w:spacing w:line="141" w:lineRule="exact"/>
        <w:jc w:val="both"/>
        <w:rPr>
          <w:rFonts w:ascii="Times New Roman" w:eastAsia="Times New Roman" w:hAnsi="Times New Roman" w:cs="Times New Roman"/>
          <w:sz w:val="24"/>
          <w:szCs w:val="24"/>
        </w:rPr>
      </w:pPr>
    </w:p>
    <w:p w14:paraId="128C3BE2"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(Do, C. B., &amp; Batzoglou, S. (2008). What is the expectation maximization algorithm?. Nature biotechnology, 26(8), 897.)</w:t>
      </w:r>
    </w:p>
    <w:p w14:paraId="28E1FF88" w14:textId="77777777" w:rsidR="00000000" w:rsidRDefault="00B01E5D">
      <w:pPr>
        <w:spacing w:line="237" w:lineRule="exact"/>
        <w:jc w:val="both"/>
        <w:rPr>
          <w:rFonts w:ascii="Times New Roman" w:eastAsia="Times New Roman" w:hAnsi="Times New Roman" w:cs="Times New Roman"/>
          <w:sz w:val="24"/>
          <w:szCs w:val="24"/>
        </w:rPr>
      </w:pPr>
    </w:p>
    <w:p w14:paraId="0114C141"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At the very begining,</w:t>
      </w:r>
      <w:r>
        <w:rPr>
          <w:rFonts w:ascii="Times New Roman" w:eastAsia="Arial" w:hAnsi="Times New Roman" w:cs="Times New Roman"/>
          <w:sz w:val="24"/>
          <w:szCs w:val="24"/>
        </w:rPr>
        <w:t xml:space="preserve"> we apply the EM algorithm directly to the pre-processed data, the first test used the following parameters:</w:t>
      </w:r>
    </w:p>
    <w:p w14:paraId="14467A9C" w14:textId="77777777" w:rsidR="00000000" w:rsidRDefault="00853BC2">
      <w:pPr>
        <w:spacing w:line="200" w:lineRule="exact"/>
        <w:jc w:val="both"/>
        <w:rPr>
          <w:rFonts w:ascii="Times New Roman" w:eastAsia="Times New Roman"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657216" behindDoc="1" locked="0" layoutInCell="0" allowOverlap="1" wp14:anchorId="343EE01B" wp14:editId="6B283563">
            <wp:simplePos x="0" y="0"/>
            <wp:positionH relativeFrom="column">
              <wp:posOffset>-12065</wp:posOffset>
            </wp:positionH>
            <wp:positionV relativeFrom="paragraph">
              <wp:posOffset>119380</wp:posOffset>
            </wp:positionV>
            <wp:extent cx="6563360" cy="726440"/>
            <wp:effectExtent l="0" t="0" r="0" b="0"/>
            <wp:wrapNone/>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63360" cy="726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DA7BA7" w14:textId="77777777" w:rsidR="00000000" w:rsidRDefault="00B01E5D">
      <w:pPr>
        <w:spacing w:line="200" w:lineRule="exact"/>
        <w:jc w:val="both"/>
        <w:rPr>
          <w:rFonts w:ascii="Times New Roman" w:eastAsia="Times New Roman" w:hAnsi="Times New Roman" w:cs="Times New Roman"/>
          <w:sz w:val="24"/>
          <w:szCs w:val="24"/>
        </w:rPr>
      </w:pPr>
    </w:p>
    <w:p w14:paraId="4EC697DC" w14:textId="77777777" w:rsidR="00000000" w:rsidRDefault="00B01E5D">
      <w:pPr>
        <w:spacing w:line="214" w:lineRule="exact"/>
        <w:jc w:val="both"/>
        <w:rPr>
          <w:rFonts w:ascii="Times New Roman" w:eastAsia="Times New Roman" w:hAnsi="Times New Roman" w:cs="Times New Roman"/>
          <w:sz w:val="24"/>
          <w:szCs w:val="24"/>
        </w:rPr>
      </w:pPr>
    </w:p>
    <w:p w14:paraId="33BCC198" w14:textId="77777777" w:rsidR="00000000" w:rsidRDefault="00B01E5D">
      <w:pPr>
        <w:spacing w:line="256" w:lineRule="auto"/>
        <w:ind w:left="560" w:right="460"/>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weka.clusterers.EM -I 100 -N -1 -X 10 -max -1 -ll-cv 1.0E-6 -ll-iter 1.0E-6 -M 1.0E-6 -K 10 -num-slots 1 -S 100</w:t>
      </w:r>
    </w:p>
    <w:p w14:paraId="6B5BA28F" w14:textId="77777777" w:rsidR="00000000" w:rsidRDefault="00B01E5D">
      <w:pPr>
        <w:spacing w:line="200" w:lineRule="exact"/>
        <w:jc w:val="both"/>
        <w:rPr>
          <w:rFonts w:ascii="Times New Roman" w:eastAsia="Times New Roman" w:hAnsi="Times New Roman" w:cs="Times New Roman"/>
          <w:sz w:val="24"/>
          <w:szCs w:val="24"/>
        </w:rPr>
      </w:pPr>
    </w:p>
    <w:p w14:paraId="35782696" w14:textId="77777777" w:rsidR="00000000" w:rsidRDefault="00B01E5D">
      <w:pPr>
        <w:spacing w:line="200" w:lineRule="exact"/>
        <w:jc w:val="both"/>
        <w:rPr>
          <w:rFonts w:ascii="Times New Roman" w:eastAsia="Times New Roman" w:hAnsi="Times New Roman" w:cs="Times New Roman"/>
          <w:sz w:val="24"/>
          <w:szCs w:val="24"/>
        </w:rPr>
      </w:pPr>
    </w:p>
    <w:p w14:paraId="5D6D0BDA" w14:textId="77777777" w:rsidR="00000000" w:rsidRDefault="00B01E5D">
      <w:pPr>
        <w:spacing w:line="286" w:lineRule="exact"/>
        <w:jc w:val="both"/>
        <w:rPr>
          <w:rFonts w:ascii="Times New Roman" w:eastAsia="Times New Roman" w:hAnsi="Times New Roman" w:cs="Times New Roman"/>
          <w:sz w:val="24"/>
          <w:szCs w:val="24"/>
        </w:rPr>
      </w:pPr>
    </w:p>
    <w:p w14:paraId="3B6C8F59"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The head of the results are </w:t>
      </w:r>
      <w:r>
        <w:rPr>
          <w:rFonts w:ascii="Times New Roman" w:eastAsia="Arial" w:hAnsi="Times New Roman" w:cs="Times New Roman"/>
          <w:sz w:val="24"/>
          <w:szCs w:val="24"/>
        </w:rPr>
        <w:t>listed as follow.</w:t>
      </w:r>
    </w:p>
    <w:p w14:paraId="4EC42B6A" w14:textId="77777777" w:rsidR="00000000" w:rsidRDefault="00853BC2">
      <w:pPr>
        <w:spacing w:line="200" w:lineRule="exact"/>
        <w:jc w:val="both"/>
        <w:rPr>
          <w:rFonts w:ascii="Times New Roman" w:eastAsia="Times New Roman"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658240" behindDoc="1" locked="0" layoutInCell="0" allowOverlap="1" wp14:anchorId="0094FF0B" wp14:editId="6F090802">
            <wp:simplePos x="0" y="0"/>
            <wp:positionH relativeFrom="column">
              <wp:posOffset>-12065</wp:posOffset>
            </wp:positionH>
            <wp:positionV relativeFrom="paragraph">
              <wp:posOffset>119380</wp:posOffset>
            </wp:positionV>
            <wp:extent cx="6563360" cy="713740"/>
            <wp:effectExtent l="0" t="0" r="0" b="0"/>
            <wp:wrapNone/>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563360" cy="713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2526E" w14:textId="77777777" w:rsidR="00000000" w:rsidRDefault="00B01E5D">
      <w:pPr>
        <w:spacing w:line="200" w:lineRule="exact"/>
        <w:jc w:val="both"/>
        <w:rPr>
          <w:rFonts w:ascii="Times New Roman" w:eastAsia="Times New Roman" w:hAnsi="Times New Roman" w:cs="Times New Roman"/>
          <w:sz w:val="24"/>
          <w:szCs w:val="24"/>
        </w:rPr>
      </w:pPr>
    </w:p>
    <w:p w14:paraId="77E12664" w14:textId="77777777" w:rsidR="00000000" w:rsidRDefault="00B01E5D">
      <w:pPr>
        <w:spacing w:line="209" w:lineRule="exact"/>
        <w:jc w:val="both"/>
        <w:rPr>
          <w:rFonts w:ascii="Times New Roman" w:eastAsia="Times New Roman" w:hAnsi="Times New Roman" w:cs="Times New Roman"/>
          <w:sz w:val="24"/>
          <w:szCs w:val="24"/>
        </w:rPr>
      </w:pPr>
    </w:p>
    <w:p w14:paraId="138AC1C4" w14:textId="77777777" w:rsidR="00000000" w:rsidRDefault="00B01E5D">
      <w:pPr>
        <w:spacing w:line="0" w:lineRule="atLeast"/>
        <w:ind w:left="560"/>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EM</w:t>
      </w:r>
    </w:p>
    <w:p w14:paraId="4D38445C" w14:textId="77777777" w:rsidR="00000000" w:rsidRDefault="00B01E5D">
      <w:pPr>
        <w:spacing w:line="33" w:lineRule="exact"/>
        <w:jc w:val="both"/>
        <w:rPr>
          <w:rFonts w:ascii="Times New Roman" w:eastAsia="Times New Roman" w:hAnsi="Times New Roman" w:cs="Times New Roman"/>
          <w:sz w:val="24"/>
          <w:szCs w:val="24"/>
        </w:rPr>
      </w:pPr>
    </w:p>
    <w:p w14:paraId="02A35431" w14:textId="77777777" w:rsidR="00000000" w:rsidRDefault="00B01E5D">
      <w:pPr>
        <w:spacing w:line="0" w:lineRule="atLeast"/>
        <w:ind w:left="560"/>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Number of clusters selected by cross validation: 2</w:t>
      </w:r>
    </w:p>
    <w:p w14:paraId="4EE19C50" w14:textId="77777777" w:rsidR="00000000" w:rsidRDefault="00B01E5D">
      <w:pPr>
        <w:spacing w:line="33" w:lineRule="exact"/>
        <w:jc w:val="both"/>
        <w:rPr>
          <w:rFonts w:ascii="Times New Roman" w:eastAsia="Times New Roman" w:hAnsi="Times New Roman" w:cs="Times New Roman"/>
          <w:sz w:val="24"/>
          <w:szCs w:val="24"/>
        </w:rPr>
      </w:pPr>
    </w:p>
    <w:p w14:paraId="403691F7" w14:textId="77777777" w:rsidR="00000000" w:rsidRDefault="00B01E5D">
      <w:pPr>
        <w:spacing w:line="0" w:lineRule="atLeast"/>
        <w:ind w:left="560"/>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Number of iterations performed: 14</w:t>
      </w:r>
    </w:p>
    <w:p w14:paraId="088A869A" w14:textId="77777777" w:rsidR="00000000" w:rsidRDefault="00B01E5D">
      <w:pPr>
        <w:spacing w:line="0" w:lineRule="atLeast"/>
        <w:ind w:left="560"/>
        <w:jc w:val="both"/>
        <w:rPr>
          <w:rFonts w:ascii="Times New Roman" w:eastAsia="Arial" w:hAnsi="Times New Roman" w:cs="Times New Roman"/>
          <w:color w:val="3E5915"/>
          <w:sz w:val="24"/>
          <w:szCs w:val="24"/>
          <w:shd w:val="clear" w:color="auto" w:fill="3E5915"/>
        </w:rPr>
        <w:sectPr w:rsidR="00000000">
          <w:pgSz w:w="11900" w:h="16840"/>
          <w:pgMar w:top="1440" w:right="800" w:bottom="300" w:left="800" w:header="0" w:footer="0" w:gutter="0"/>
          <w:cols w:space="720"/>
          <w:docGrid w:linePitch="360"/>
        </w:sectPr>
      </w:pPr>
    </w:p>
    <w:p w14:paraId="455A7B91" w14:textId="77777777" w:rsidR="00000000" w:rsidRDefault="00B01E5D">
      <w:pPr>
        <w:spacing w:line="308" w:lineRule="exact"/>
        <w:jc w:val="both"/>
        <w:rPr>
          <w:rFonts w:ascii="Times New Roman" w:eastAsia="Times New Roman" w:hAnsi="Times New Roman" w:cs="Times New Roman"/>
          <w:sz w:val="24"/>
          <w:szCs w:val="24"/>
        </w:rPr>
      </w:pPr>
    </w:p>
    <w:p w14:paraId="3B43374D"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3/8</w:t>
      </w:r>
    </w:p>
    <w:p w14:paraId="1CAD65B5" w14:textId="77777777" w:rsidR="00000000" w:rsidRDefault="00B01E5D">
      <w:pPr>
        <w:spacing w:line="0" w:lineRule="atLeast"/>
        <w:jc w:val="both"/>
        <w:rPr>
          <w:rFonts w:ascii="Times New Roman" w:eastAsia="Arial" w:hAnsi="Times New Roman" w:cs="Times New Roman"/>
          <w:sz w:val="24"/>
          <w:szCs w:val="24"/>
        </w:rPr>
        <w:sectPr w:rsidR="00000000">
          <w:type w:val="continuous"/>
          <w:pgSz w:w="11900" w:h="16840"/>
          <w:pgMar w:top="1440" w:right="5840" w:bottom="300" w:left="5820" w:header="0" w:footer="0" w:gutter="0"/>
          <w:cols w:space="720"/>
          <w:docGrid w:linePitch="360"/>
        </w:sectPr>
      </w:pPr>
    </w:p>
    <w:tbl>
      <w:tblPr>
        <w:tblW w:w="0" w:type="auto"/>
        <w:tblInd w:w="560" w:type="dxa"/>
        <w:tblLayout w:type="fixed"/>
        <w:tblCellMar>
          <w:top w:w="0" w:type="dxa"/>
          <w:left w:w="0" w:type="dxa"/>
          <w:bottom w:w="0" w:type="dxa"/>
          <w:right w:w="0" w:type="dxa"/>
        </w:tblCellMar>
        <w:tblLook w:val="0000" w:firstRow="0" w:lastRow="0" w:firstColumn="0" w:lastColumn="0" w:noHBand="0" w:noVBand="0"/>
      </w:tblPr>
      <w:tblGrid>
        <w:gridCol w:w="1920"/>
        <w:gridCol w:w="1840"/>
        <w:gridCol w:w="660"/>
      </w:tblGrid>
      <w:tr w:rsidR="00000000" w14:paraId="6ED1CC75" w14:textId="77777777">
        <w:trPr>
          <w:trHeight w:val="195"/>
        </w:trPr>
        <w:tc>
          <w:tcPr>
            <w:tcW w:w="1920" w:type="dxa"/>
            <w:vAlign w:val="bottom"/>
          </w:tcPr>
          <w:p w14:paraId="43239756" w14:textId="77777777" w:rsidR="00000000" w:rsidRDefault="00853BC2">
            <w:pPr>
              <w:spacing w:line="0" w:lineRule="atLeast"/>
              <w:jc w:val="both"/>
              <w:rPr>
                <w:rFonts w:ascii="Times New Roman" w:eastAsia="Times New Roman" w:hAnsi="Times New Roman" w:cs="Times New Roman"/>
                <w:sz w:val="24"/>
                <w:szCs w:val="24"/>
              </w:rPr>
            </w:pPr>
            <w:bookmarkStart w:id="114" w:name="page4"/>
            <w:bookmarkEnd w:id="114"/>
            <w:r>
              <w:rPr>
                <w:rFonts w:ascii="Times New Roman" w:eastAsia="Arial" w:hAnsi="Times New Roman" w:cs="Times New Roman"/>
                <w:noProof/>
                <w:sz w:val="24"/>
                <w:szCs w:val="24"/>
              </w:rPr>
              <w:drawing>
                <wp:anchor distT="0" distB="0" distL="114300" distR="114300" simplePos="0" relativeHeight="251659264" behindDoc="1" locked="0" layoutInCell="0" allowOverlap="1" wp14:anchorId="48852BB7" wp14:editId="37EADB94">
                  <wp:simplePos x="0" y="0"/>
                  <wp:positionH relativeFrom="page">
                    <wp:posOffset>495300</wp:posOffset>
                  </wp:positionH>
                  <wp:positionV relativeFrom="page">
                    <wp:posOffset>546100</wp:posOffset>
                  </wp:positionV>
                  <wp:extent cx="6563360" cy="2222500"/>
                  <wp:effectExtent l="0" t="0" r="0" b="0"/>
                  <wp:wrapNone/>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a:picLocks/>
                          </pic:cNvPicPr>
                        </pic:nvPicPr>
                        <pic:blipFill>
                          <a:blip r:embed="rId2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563360" cy="2222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40" w:type="dxa"/>
            <w:vAlign w:val="bottom"/>
          </w:tcPr>
          <w:p w14:paraId="47719C21" w14:textId="77777777" w:rsidR="00000000" w:rsidRDefault="00B01E5D">
            <w:pPr>
              <w:spacing w:line="0" w:lineRule="atLeast"/>
              <w:ind w:right="16"/>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Cluster</w:t>
            </w:r>
          </w:p>
        </w:tc>
        <w:tc>
          <w:tcPr>
            <w:tcW w:w="660" w:type="dxa"/>
            <w:vAlign w:val="bottom"/>
          </w:tcPr>
          <w:p w14:paraId="6C7F6851" w14:textId="77777777" w:rsidR="00000000" w:rsidRDefault="00B01E5D">
            <w:pPr>
              <w:spacing w:line="0" w:lineRule="atLeast"/>
              <w:jc w:val="both"/>
              <w:rPr>
                <w:rFonts w:ascii="Times New Roman" w:eastAsia="Times New Roman" w:hAnsi="Times New Roman" w:cs="Times New Roman"/>
                <w:sz w:val="24"/>
                <w:szCs w:val="24"/>
              </w:rPr>
            </w:pPr>
          </w:p>
        </w:tc>
      </w:tr>
      <w:tr w:rsidR="00000000" w14:paraId="1858403C" w14:textId="77777777">
        <w:trPr>
          <w:trHeight w:val="228"/>
        </w:trPr>
        <w:tc>
          <w:tcPr>
            <w:tcW w:w="1920" w:type="dxa"/>
            <w:vAlign w:val="bottom"/>
          </w:tcPr>
          <w:p w14:paraId="019D870A"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Attribute</w:t>
            </w:r>
          </w:p>
        </w:tc>
        <w:tc>
          <w:tcPr>
            <w:tcW w:w="1840" w:type="dxa"/>
            <w:vAlign w:val="bottom"/>
          </w:tcPr>
          <w:p w14:paraId="135238B7" w14:textId="77777777" w:rsidR="00000000" w:rsidRDefault="00B01E5D">
            <w:pPr>
              <w:spacing w:line="0" w:lineRule="atLeast"/>
              <w:ind w:right="16"/>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0</w:t>
            </w:r>
          </w:p>
        </w:tc>
        <w:tc>
          <w:tcPr>
            <w:tcW w:w="660" w:type="dxa"/>
            <w:vAlign w:val="bottom"/>
          </w:tcPr>
          <w:p w14:paraId="54569328"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1</w:t>
            </w:r>
          </w:p>
        </w:tc>
      </w:tr>
      <w:tr w:rsidR="00000000" w14:paraId="131F191B" w14:textId="77777777">
        <w:trPr>
          <w:trHeight w:val="228"/>
        </w:trPr>
        <w:tc>
          <w:tcPr>
            <w:tcW w:w="1920" w:type="dxa"/>
            <w:vAlign w:val="bottom"/>
          </w:tcPr>
          <w:p w14:paraId="0CA4FFBD" w14:textId="77777777" w:rsidR="00000000" w:rsidRDefault="00B01E5D">
            <w:pPr>
              <w:spacing w:line="0" w:lineRule="atLeast"/>
              <w:jc w:val="both"/>
              <w:rPr>
                <w:rFonts w:ascii="Times New Roman" w:eastAsia="Times New Roman" w:hAnsi="Times New Roman" w:cs="Times New Roman"/>
                <w:sz w:val="24"/>
                <w:szCs w:val="24"/>
              </w:rPr>
            </w:pPr>
          </w:p>
        </w:tc>
        <w:tc>
          <w:tcPr>
            <w:tcW w:w="1840" w:type="dxa"/>
            <w:vAlign w:val="bottom"/>
          </w:tcPr>
          <w:p w14:paraId="30F3A325" w14:textId="77777777" w:rsidR="00000000" w:rsidRDefault="00B01E5D">
            <w:pPr>
              <w:spacing w:line="0" w:lineRule="atLeast"/>
              <w:ind w:right="16"/>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(0.56)</w:t>
            </w:r>
          </w:p>
        </w:tc>
        <w:tc>
          <w:tcPr>
            <w:tcW w:w="660" w:type="dxa"/>
            <w:vAlign w:val="bottom"/>
          </w:tcPr>
          <w:p w14:paraId="0DC67FBC" w14:textId="77777777" w:rsidR="00000000" w:rsidRDefault="00B01E5D">
            <w:pPr>
              <w:spacing w:line="0" w:lineRule="atLeast"/>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(0.44)</w:t>
            </w:r>
          </w:p>
        </w:tc>
      </w:tr>
    </w:tbl>
    <w:p w14:paraId="2B12D110" w14:textId="77777777" w:rsidR="00000000" w:rsidRDefault="00B01E5D">
      <w:pPr>
        <w:spacing w:line="33" w:lineRule="exact"/>
        <w:jc w:val="both"/>
        <w:rPr>
          <w:rFonts w:ascii="Times New Roman" w:eastAsia="Times New Roman" w:hAnsi="Times New Roman" w:cs="Times New Roman"/>
          <w:sz w:val="24"/>
          <w:szCs w:val="24"/>
        </w:rPr>
      </w:pPr>
    </w:p>
    <w:p w14:paraId="0BEB2BC2" w14:textId="77777777" w:rsidR="00000000" w:rsidRDefault="00B01E5D">
      <w:pPr>
        <w:spacing w:line="0" w:lineRule="atLeast"/>
        <w:ind w:left="560"/>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w:t>
      </w:r>
    </w:p>
    <w:p w14:paraId="57FA55E4" w14:textId="77777777" w:rsidR="00000000" w:rsidRDefault="00B01E5D">
      <w:pPr>
        <w:spacing w:line="33" w:lineRule="exact"/>
        <w:jc w:val="both"/>
        <w:rPr>
          <w:rFonts w:ascii="Times New Roman" w:eastAsia="Times New Roman" w:hAnsi="Times New Roman" w:cs="Times New Roman"/>
          <w:sz w:val="24"/>
          <w:szCs w:val="24"/>
        </w:rPr>
      </w:pPr>
    </w:p>
    <w:p w14:paraId="39BDF04F" w14:textId="77777777" w:rsidR="00000000" w:rsidRDefault="00B01E5D">
      <w:pPr>
        <w:spacing w:line="0" w:lineRule="atLeast"/>
        <w:ind w:left="560"/>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WHERE-ELM</w:t>
      </w:r>
    </w:p>
    <w:p w14:paraId="46B8D06E" w14:textId="77777777" w:rsidR="00000000" w:rsidRDefault="00B01E5D">
      <w:pPr>
        <w:spacing w:line="33" w:lineRule="exact"/>
        <w:jc w:val="both"/>
        <w:rPr>
          <w:rFonts w:ascii="Times New Roman" w:eastAsia="Times New Roman" w:hAnsi="Times New Roman" w:cs="Times New Roman"/>
          <w:sz w:val="24"/>
          <w:szCs w:val="24"/>
        </w:rPr>
      </w:pPr>
    </w:p>
    <w:tbl>
      <w:tblPr>
        <w:tblW w:w="0" w:type="auto"/>
        <w:tblInd w:w="560" w:type="dxa"/>
        <w:tblLayout w:type="fixed"/>
        <w:tblCellMar>
          <w:top w:w="0" w:type="dxa"/>
          <w:left w:w="0" w:type="dxa"/>
          <w:bottom w:w="0" w:type="dxa"/>
          <w:right w:w="0" w:type="dxa"/>
        </w:tblCellMar>
        <w:tblLook w:val="0000" w:firstRow="0" w:lastRow="0" w:firstColumn="0" w:lastColumn="0" w:noHBand="0" w:noVBand="0"/>
      </w:tblPr>
      <w:tblGrid>
        <w:gridCol w:w="2800"/>
        <w:gridCol w:w="1000"/>
        <w:gridCol w:w="720"/>
      </w:tblGrid>
      <w:tr w:rsidR="00000000" w14:paraId="74C6451A" w14:textId="77777777">
        <w:trPr>
          <w:trHeight w:val="195"/>
        </w:trPr>
        <w:tc>
          <w:tcPr>
            <w:tcW w:w="2800" w:type="dxa"/>
            <w:vAlign w:val="bottom"/>
          </w:tcPr>
          <w:p w14:paraId="3B20DB9C"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yes</w:t>
            </w:r>
          </w:p>
        </w:tc>
        <w:tc>
          <w:tcPr>
            <w:tcW w:w="1000" w:type="dxa"/>
            <w:vAlign w:val="bottom"/>
          </w:tcPr>
          <w:p w14:paraId="7695CCBB"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29.1075</w:t>
            </w:r>
          </w:p>
        </w:tc>
        <w:tc>
          <w:tcPr>
            <w:tcW w:w="720" w:type="dxa"/>
            <w:vAlign w:val="bottom"/>
          </w:tcPr>
          <w:p w14:paraId="6BDC12B3"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35.8925</w:t>
            </w:r>
          </w:p>
        </w:tc>
      </w:tr>
      <w:tr w:rsidR="00000000" w14:paraId="2DEFDE17" w14:textId="77777777">
        <w:trPr>
          <w:trHeight w:val="228"/>
        </w:trPr>
        <w:tc>
          <w:tcPr>
            <w:tcW w:w="2800" w:type="dxa"/>
            <w:vAlign w:val="bottom"/>
          </w:tcPr>
          <w:p w14:paraId="7555DBD2"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no</w:t>
            </w:r>
          </w:p>
        </w:tc>
        <w:tc>
          <w:tcPr>
            <w:tcW w:w="1000" w:type="dxa"/>
            <w:vAlign w:val="bottom"/>
          </w:tcPr>
          <w:p w14:paraId="79DEFE59"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17.871</w:t>
            </w:r>
          </w:p>
        </w:tc>
        <w:tc>
          <w:tcPr>
            <w:tcW w:w="720" w:type="dxa"/>
            <w:vAlign w:val="bottom"/>
          </w:tcPr>
          <w:p w14:paraId="7AD08E4B"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1</w:t>
            </w:r>
            <w:r>
              <w:rPr>
                <w:rFonts w:ascii="Times New Roman" w:eastAsia="Arial" w:hAnsi="Times New Roman" w:cs="Times New Roman"/>
                <w:color w:val="3E5915"/>
                <w:sz w:val="24"/>
                <w:szCs w:val="24"/>
              </w:rPr>
              <w:t>.129</w:t>
            </w:r>
          </w:p>
        </w:tc>
      </w:tr>
      <w:tr w:rsidR="00000000" w14:paraId="3F96FB2F" w14:textId="77777777">
        <w:trPr>
          <w:trHeight w:val="228"/>
        </w:trPr>
        <w:tc>
          <w:tcPr>
            <w:tcW w:w="2800" w:type="dxa"/>
            <w:vAlign w:val="bottom"/>
          </w:tcPr>
          <w:p w14:paraId="6627E228"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[total]</w:t>
            </w:r>
          </w:p>
        </w:tc>
        <w:tc>
          <w:tcPr>
            <w:tcW w:w="1000" w:type="dxa"/>
            <w:vAlign w:val="bottom"/>
          </w:tcPr>
          <w:p w14:paraId="231C1584"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46.9785</w:t>
            </w:r>
          </w:p>
        </w:tc>
        <w:tc>
          <w:tcPr>
            <w:tcW w:w="720" w:type="dxa"/>
            <w:vAlign w:val="bottom"/>
          </w:tcPr>
          <w:p w14:paraId="07721B89"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37.0215</w:t>
            </w:r>
          </w:p>
        </w:tc>
      </w:tr>
      <w:tr w:rsidR="00000000" w14:paraId="6AD9EBF6" w14:textId="77777777">
        <w:trPr>
          <w:trHeight w:val="228"/>
        </w:trPr>
        <w:tc>
          <w:tcPr>
            <w:tcW w:w="2800" w:type="dxa"/>
            <w:vAlign w:val="bottom"/>
          </w:tcPr>
          <w:p w14:paraId="1E2F1E8E" w14:textId="77777777" w:rsidR="00000000" w:rsidRDefault="00B01E5D">
            <w:pPr>
              <w:spacing w:line="0" w:lineRule="atLeast"/>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WHERE-BD</w:t>
            </w:r>
          </w:p>
        </w:tc>
        <w:tc>
          <w:tcPr>
            <w:tcW w:w="1000" w:type="dxa"/>
            <w:vAlign w:val="bottom"/>
          </w:tcPr>
          <w:p w14:paraId="10B3F752" w14:textId="77777777" w:rsidR="00000000" w:rsidRDefault="00B01E5D">
            <w:pPr>
              <w:spacing w:line="0" w:lineRule="atLeast"/>
              <w:jc w:val="both"/>
              <w:rPr>
                <w:rFonts w:ascii="Times New Roman" w:eastAsia="Times New Roman" w:hAnsi="Times New Roman" w:cs="Times New Roman"/>
                <w:sz w:val="24"/>
                <w:szCs w:val="24"/>
              </w:rPr>
            </w:pPr>
          </w:p>
        </w:tc>
        <w:tc>
          <w:tcPr>
            <w:tcW w:w="720" w:type="dxa"/>
            <w:vAlign w:val="bottom"/>
          </w:tcPr>
          <w:p w14:paraId="6323AE13" w14:textId="77777777" w:rsidR="00000000" w:rsidRDefault="00B01E5D">
            <w:pPr>
              <w:spacing w:line="0" w:lineRule="atLeast"/>
              <w:jc w:val="both"/>
              <w:rPr>
                <w:rFonts w:ascii="Times New Roman" w:eastAsia="Times New Roman" w:hAnsi="Times New Roman" w:cs="Times New Roman"/>
                <w:sz w:val="24"/>
                <w:szCs w:val="24"/>
              </w:rPr>
            </w:pPr>
          </w:p>
        </w:tc>
      </w:tr>
      <w:tr w:rsidR="00000000" w14:paraId="5AEA5A92" w14:textId="77777777">
        <w:trPr>
          <w:trHeight w:val="228"/>
        </w:trPr>
        <w:tc>
          <w:tcPr>
            <w:tcW w:w="2800" w:type="dxa"/>
            <w:vAlign w:val="bottom"/>
          </w:tcPr>
          <w:p w14:paraId="453E2D22"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yes</w:t>
            </w:r>
          </w:p>
        </w:tc>
        <w:tc>
          <w:tcPr>
            <w:tcW w:w="1000" w:type="dxa"/>
            <w:vAlign w:val="bottom"/>
          </w:tcPr>
          <w:p w14:paraId="7D56596C"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9.6428</w:t>
            </w:r>
          </w:p>
        </w:tc>
        <w:tc>
          <w:tcPr>
            <w:tcW w:w="720" w:type="dxa"/>
            <w:vAlign w:val="bottom"/>
          </w:tcPr>
          <w:p w14:paraId="74B18FE6"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16.3572</w:t>
            </w:r>
          </w:p>
        </w:tc>
      </w:tr>
      <w:tr w:rsidR="00000000" w14:paraId="7F85DD51" w14:textId="77777777">
        <w:trPr>
          <w:trHeight w:val="228"/>
        </w:trPr>
        <w:tc>
          <w:tcPr>
            <w:tcW w:w="2800" w:type="dxa"/>
            <w:vAlign w:val="bottom"/>
          </w:tcPr>
          <w:p w14:paraId="6BA18228"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no</w:t>
            </w:r>
          </w:p>
        </w:tc>
        <w:tc>
          <w:tcPr>
            <w:tcW w:w="1000" w:type="dxa"/>
            <w:vAlign w:val="bottom"/>
          </w:tcPr>
          <w:p w14:paraId="2E0B20AF"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37.3356</w:t>
            </w:r>
          </w:p>
        </w:tc>
        <w:tc>
          <w:tcPr>
            <w:tcW w:w="720" w:type="dxa"/>
            <w:vAlign w:val="bottom"/>
          </w:tcPr>
          <w:p w14:paraId="7BF19FA1"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20.6644</w:t>
            </w:r>
          </w:p>
        </w:tc>
      </w:tr>
      <w:tr w:rsidR="00000000" w14:paraId="4356F122" w14:textId="77777777">
        <w:trPr>
          <w:trHeight w:val="228"/>
        </w:trPr>
        <w:tc>
          <w:tcPr>
            <w:tcW w:w="2800" w:type="dxa"/>
            <w:vAlign w:val="bottom"/>
          </w:tcPr>
          <w:p w14:paraId="4D887A1D"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[total]</w:t>
            </w:r>
          </w:p>
        </w:tc>
        <w:tc>
          <w:tcPr>
            <w:tcW w:w="1000" w:type="dxa"/>
            <w:vAlign w:val="bottom"/>
          </w:tcPr>
          <w:p w14:paraId="07C196F6"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46.9785</w:t>
            </w:r>
          </w:p>
        </w:tc>
        <w:tc>
          <w:tcPr>
            <w:tcW w:w="720" w:type="dxa"/>
            <w:vAlign w:val="bottom"/>
          </w:tcPr>
          <w:p w14:paraId="28C9087A"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37.0215</w:t>
            </w:r>
          </w:p>
        </w:tc>
      </w:tr>
      <w:tr w:rsidR="00000000" w14:paraId="2B43FBE0" w14:textId="77777777">
        <w:trPr>
          <w:trHeight w:val="228"/>
        </w:trPr>
        <w:tc>
          <w:tcPr>
            <w:tcW w:w="2800" w:type="dxa"/>
            <w:vAlign w:val="bottom"/>
          </w:tcPr>
          <w:p w14:paraId="796D83C2" w14:textId="77777777" w:rsidR="00000000" w:rsidRDefault="00B01E5D">
            <w:pPr>
              <w:spacing w:line="0" w:lineRule="atLeast"/>
              <w:ind w:left="200"/>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w:t>
            </w:r>
          </w:p>
        </w:tc>
        <w:tc>
          <w:tcPr>
            <w:tcW w:w="1000" w:type="dxa"/>
            <w:vAlign w:val="bottom"/>
          </w:tcPr>
          <w:p w14:paraId="7964A495" w14:textId="77777777" w:rsidR="00000000" w:rsidRDefault="00B01E5D">
            <w:pPr>
              <w:spacing w:line="0" w:lineRule="atLeast"/>
              <w:jc w:val="both"/>
              <w:rPr>
                <w:rFonts w:ascii="Times New Roman" w:eastAsia="Times New Roman" w:hAnsi="Times New Roman" w:cs="Times New Roman"/>
                <w:sz w:val="24"/>
                <w:szCs w:val="24"/>
              </w:rPr>
            </w:pPr>
          </w:p>
        </w:tc>
        <w:tc>
          <w:tcPr>
            <w:tcW w:w="720" w:type="dxa"/>
            <w:vAlign w:val="bottom"/>
          </w:tcPr>
          <w:p w14:paraId="250AD2C1" w14:textId="77777777" w:rsidR="00000000" w:rsidRDefault="00B01E5D">
            <w:pPr>
              <w:spacing w:line="0" w:lineRule="atLeast"/>
              <w:jc w:val="both"/>
              <w:rPr>
                <w:rFonts w:ascii="Times New Roman" w:eastAsia="Times New Roman" w:hAnsi="Times New Roman" w:cs="Times New Roman"/>
                <w:sz w:val="24"/>
                <w:szCs w:val="24"/>
              </w:rPr>
            </w:pPr>
          </w:p>
        </w:tc>
      </w:tr>
      <w:tr w:rsidR="00000000" w14:paraId="3D6F0A03" w14:textId="77777777">
        <w:trPr>
          <w:trHeight w:val="228"/>
        </w:trPr>
        <w:tc>
          <w:tcPr>
            <w:tcW w:w="2800" w:type="dxa"/>
            <w:vAlign w:val="bottom"/>
          </w:tcPr>
          <w:p w14:paraId="6A2277F8" w14:textId="77777777" w:rsidR="00000000" w:rsidRDefault="00B01E5D">
            <w:pPr>
              <w:spacing w:line="0" w:lineRule="atLeast"/>
              <w:ind w:left="200"/>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(23 attributes unlisted)</w:t>
            </w:r>
          </w:p>
        </w:tc>
        <w:tc>
          <w:tcPr>
            <w:tcW w:w="1000" w:type="dxa"/>
            <w:vAlign w:val="bottom"/>
          </w:tcPr>
          <w:p w14:paraId="47615CC1" w14:textId="77777777" w:rsidR="00000000" w:rsidRDefault="00B01E5D">
            <w:pPr>
              <w:spacing w:line="0" w:lineRule="atLeast"/>
              <w:jc w:val="both"/>
              <w:rPr>
                <w:rFonts w:ascii="Times New Roman" w:eastAsia="Times New Roman" w:hAnsi="Times New Roman" w:cs="Times New Roman"/>
                <w:sz w:val="24"/>
                <w:szCs w:val="24"/>
              </w:rPr>
            </w:pPr>
          </w:p>
        </w:tc>
        <w:tc>
          <w:tcPr>
            <w:tcW w:w="720" w:type="dxa"/>
            <w:vAlign w:val="bottom"/>
          </w:tcPr>
          <w:p w14:paraId="7D303505" w14:textId="77777777" w:rsidR="00000000" w:rsidRDefault="00B01E5D">
            <w:pPr>
              <w:spacing w:line="0" w:lineRule="atLeast"/>
              <w:jc w:val="both"/>
              <w:rPr>
                <w:rFonts w:ascii="Times New Roman" w:eastAsia="Times New Roman" w:hAnsi="Times New Roman" w:cs="Times New Roman"/>
                <w:sz w:val="24"/>
                <w:szCs w:val="24"/>
              </w:rPr>
            </w:pPr>
          </w:p>
        </w:tc>
      </w:tr>
    </w:tbl>
    <w:p w14:paraId="67DFDF0B" w14:textId="77777777" w:rsidR="00000000" w:rsidRDefault="00B01E5D">
      <w:pPr>
        <w:spacing w:line="200" w:lineRule="exact"/>
        <w:jc w:val="both"/>
        <w:rPr>
          <w:rFonts w:ascii="Times New Roman" w:eastAsia="Times New Roman" w:hAnsi="Times New Roman" w:cs="Times New Roman"/>
          <w:sz w:val="24"/>
          <w:szCs w:val="24"/>
        </w:rPr>
      </w:pPr>
    </w:p>
    <w:p w14:paraId="127C8D8E" w14:textId="77777777" w:rsidR="00000000" w:rsidRDefault="00B01E5D">
      <w:pPr>
        <w:spacing w:line="288" w:lineRule="exact"/>
        <w:jc w:val="both"/>
        <w:rPr>
          <w:rFonts w:ascii="Times New Roman" w:eastAsia="Times New Roman" w:hAnsi="Times New Roman" w:cs="Times New Roman"/>
          <w:sz w:val="24"/>
          <w:szCs w:val="24"/>
        </w:rPr>
      </w:pPr>
    </w:p>
    <w:p w14:paraId="4F4F2AEB"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The result includes a large sum of data, which is quite hard to find some significant results in it. However</w:t>
      </w:r>
      <w:r>
        <w:rPr>
          <w:rFonts w:ascii="Times New Roman" w:eastAsia="Arial" w:hAnsi="Times New Roman" w:cs="Times New Roman"/>
          <w:sz w:val="24"/>
          <w:szCs w:val="24"/>
        </w:rPr>
        <w:t>, the EM algorithm did succeed in</w:t>
      </w:r>
    </w:p>
    <w:p w14:paraId="2B2E6B44" w14:textId="77777777" w:rsidR="00000000" w:rsidRDefault="00B01E5D">
      <w:pPr>
        <w:spacing w:line="80" w:lineRule="exact"/>
        <w:jc w:val="both"/>
        <w:rPr>
          <w:rFonts w:ascii="Times New Roman" w:eastAsia="Times New Roman" w:hAnsi="Times New Roman" w:cs="Times New Roman"/>
          <w:sz w:val="24"/>
          <w:szCs w:val="24"/>
        </w:rPr>
      </w:pPr>
    </w:p>
    <w:p w14:paraId="2ED5C6C7" w14:textId="77777777" w:rsidR="00000000" w:rsidRDefault="00B01E5D">
      <w:pPr>
        <w:spacing w:line="0" w:lineRule="atLeast"/>
        <w:jc w:val="both"/>
        <w:rPr>
          <w:del w:id="115" w:author="ZX" w:date="2017-12-20T21:51:00Z"/>
          <w:rFonts w:ascii="Times New Roman" w:eastAsia="Arial" w:hAnsi="Times New Roman" w:cs="Times New Roman"/>
          <w:sz w:val="24"/>
          <w:szCs w:val="24"/>
        </w:rPr>
      </w:pPr>
      <w:r>
        <w:rPr>
          <w:rFonts w:ascii="Times New Roman" w:eastAsia="Arial" w:hAnsi="Times New Roman" w:cs="Times New Roman"/>
          <w:sz w:val="24"/>
          <w:szCs w:val="24"/>
        </w:rPr>
        <w:t>part the raw data into two different sets with similar size. For most of the attributes int the result list, the difference is not obvious. However,</w:t>
      </w:r>
      <w:ins w:id="116" w:author="ZX" w:date="2017-12-20T21:51:00Z">
        <w:r>
          <w:rPr>
            <w:rFonts w:ascii="Times New Roman" w:eastAsia="宋体" w:hAnsi="Times New Roman" w:cs="Times New Roman" w:hint="eastAsia"/>
            <w:sz w:val="24"/>
            <w:szCs w:val="24"/>
          </w:rPr>
          <w:t xml:space="preserve"> </w:t>
        </w:r>
      </w:ins>
    </w:p>
    <w:p w14:paraId="5A37872D" w14:textId="77777777" w:rsidR="00000000" w:rsidRDefault="00B01E5D">
      <w:pPr>
        <w:spacing w:line="0" w:lineRule="atLeast"/>
        <w:jc w:val="both"/>
        <w:rPr>
          <w:del w:id="117" w:author="ZX" w:date="2017-12-20T21:51:00Z"/>
          <w:rFonts w:ascii="Times New Roman" w:eastAsia="Times New Roman" w:hAnsi="Times New Roman" w:cs="Times New Roman"/>
          <w:sz w:val="24"/>
          <w:szCs w:val="24"/>
        </w:rPr>
        <w:pPrChange w:id="118" w:author="ZX" w:date="2017-12-20T21:51:00Z">
          <w:pPr>
            <w:spacing w:line="80" w:lineRule="exact"/>
            <w:jc w:val="both"/>
          </w:pPr>
        </w:pPrChange>
      </w:pPr>
    </w:p>
    <w:p w14:paraId="1F499CBF" w14:textId="77777777" w:rsidR="00000000" w:rsidRDefault="00B01E5D">
      <w:pPr>
        <w:spacing w:line="0" w:lineRule="atLeast"/>
        <w:jc w:val="both"/>
        <w:rPr>
          <w:del w:id="119" w:author="ZX" w:date="2017-12-20T21:52:00Z"/>
          <w:rFonts w:ascii="Times New Roman" w:eastAsia="Arial" w:hAnsi="Times New Roman" w:cs="Times New Roman"/>
          <w:sz w:val="24"/>
          <w:szCs w:val="24"/>
        </w:rPr>
      </w:pPr>
      <w:r>
        <w:rPr>
          <w:rFonts w:ascii="Times New Roman" w:eastAsia="Arial" w:hAnsi="Times New Roman" w:cs="Times New Roman"/>
          <w:sz w:val="24"/>
          <w:szCs w:val="24"/>
        </w:rPr>
        <w:t xml:space="preserve">for some of the binary attributes, the classification </w:t>
      </w:r>
      <w:del w:id="120" w:author="ZX" w:date="2017-12-20T21:51:00Z">
        <w:r>
          <w:rPr>
            <w:rFonts w:ascii="Times New Roman" w:eastAsia="Arial" w:hAnsi="Times New Roman" w:cs="Times New Roman"/>
            <w:sz w:val="24"/>
            <w:szCs w:val="24"/>
          </w:rPr>
          <w:delText>martix</w:delText>
        </w:r>
      </w:del>
      <w:ins w:id="121" w:author="ZX" w:date="2017-12-20T21:51:00Z">
        <w:r>
          <w:rPr>
            <w:rFonts w:ascii="Times New Roman" w:eastAsia="宋体" w:hAnsi="Times New Roman" w:cs="Times New Roman" w:hint="eastAsia"/>
            <w:sz w:val="24"/>
            <w:szCs w:val="24"/>
          </w:rPr>
          <w:t>matrix</w:t>
        </w:r>
      </w:ins>
      <w:r>
        <w:rPr>
          <w:rFonts w:ascii="Times New Roman" w:eastAsia="Arial" w:hAnsi="Times New Roman" w:cs="Times New Roman"/>
          <w:sz w:val="24"/>
          <w:szCs w:val="24"/>
        </w:rPr>
        <w:t xml:space="preserve"> sho</w:t>
      </w:r>
      <w:r>
        <w:rPr>
          <w:rFonts w:ascii="Times New Roman" w:eastAsia="Arial" w:hAnsi="Times New Roman" w:cs="Times New Roman"/>
          <w:sz w:val="24"/>
          <w:szCs w:val="24"/>
        </w:rPr>
        <w:t>wed that the 2 sets generated by this algorithm have huge difference in those</w:t>
      </w:r>
      <w:ins w:id="122" w:author="ZX" w:date="2017-12-20T21:52:00Z">
        <w:r>
          <w:rPr>
            <w:rFonts w:ascii="Times New Roman" w:eastAsia="宋体" w:hAnsi="Times New Roman" w:cs="Times New Roman" w:hint="eastAsia"/>
            <w:sz w:val="24"/>
            <w:szCs w:val="24"/>
          </w:rPr>
          <w:t xml:space="preserve"> </w:t>
        </w:r>
      </w:ins>
    </w:p>
    <w:p w14:paraId="660F053B" w14:textId="77777777" w:rsidR="00000000" w:rsidRDefault="00B01E5D">
      <w:pPr>
        <w:spacing w:line="0" w:lineRule="atLeast"/>
        <w:jc w:val="both"/>
        <w:rPr>
          <w:del w:id="123" w:author="ZX" w:date="2017-12-20T21:51:00Z"/>
          <w:rFonts w:ascii="Times New Roman" w:eastAsia="Times New Roman" w:hAnsi="Times New Roman" w:cs="Times New Roman"/>
          <w:sz w:val="24"/>
          <w:szCs w:val="24"/>
        </w:rPr>
        <w:pPrChange w:id="124" w:author="ZX" w:date="2017-12-20T21:52:00Z">
          <w:pPr>
            <w:spacing w:line="80" w:lineRule="exact"/>
            <w:jc w:val="both"/>
          </w:pPr>
        </w:pPrChange>
      </w:pPr>
    </w:p>
    <w:p w14:paraId="69488AF6" w14:textId="77777777" w:rsidR="00000000" w:rsidRDefault="00B01E5D">
      <w:pPr>
        <w:spacing w:line="0" w:lineRule="atLeast"/>
        <w:jc w:val="both"/>
        <w:rPr>
          <w:rFonts w:ascii="Times New Roman" w:eastAsia="Arial" w:hAnsi="Times New Roman" w:cs="Times New Roman"/>
          <w:sz w:val="24"/>
          <w:szCs w:val="24"/>
        </w:rPr>
      </w:pPr>
      <w:del w:id="125" w:author="ZX" w:date="2017-12-20T21:51:00Z">
        <w:r>
          <w:rPr>
            <w:rFonts w:ascii="Times New Roman" w:eastAsia="Arial" w:hAnsi="Times New Roman" w:cs="Times New Roman"/>
            <w:sz w:val="24"/>
            <w:szCs w:val="24"/>
          </w:rPr>
          <w:delText>properities</w:delText>
        </w:r>
      </w:del>
      <w:ins w:id="126" w:author="ZX" w:date="2017-12-20T21:51:00Z">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roperties</w:t>
        </w:r>
      </w:ins>
      <w:r>
        <w:rPr>
          <w:rFonts w:ascii="Times New Roman" w:eastAsia="Arial" w:hAnsi="Times New Roman" w:cs="Times New Roman"/>
          <w:sz w:val="24"/>
          <w:szCs w:val="24"/>
        </w:rPr>
        <w:t>. We picked out these attributes as following:</w:t>
      </w:r>
    </w:p>
    <w:p w14:paraId="1F07FA1A" w14:textId="77777777" w:rsidR="00000000" w:rsidRDefault="00853BC2">
      <w:pPr>
        <w:spacing w:line="200" w:lineRule="exact"/>
        <w:jc w:val="both"/>
        <w:rPr>
          <w:rFonts w:ascii="Times New Roman" w:eastAsia="Times New Roman"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660288" behindDoc="1" locked="0" layoutInCell="0" allowOverlap="1" wp14:anchorId="47F69D46" wp14:editId="5AFC5E78">
            <wp:simplePos x="0" y="0"/>
            <wp:positionH relativeFrom="column">
              <wp:posOffset>-12065</wp:posOffset>
            </wp:positionH>
            <wp:positionV relativeFrom="paragraph">
              <wp:posOffset>119380</wp:posOffset>
            </wp:positionV>
            <wp:extent cx="6563360" cy="5069840"/>
            <wp:effectExtent l="0" t="0" r="0" b="0"/>
            <wp:wrapNone/>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563360" cy="5069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127F28" w14:textId="77777777" w:rsidR="00000000" w:rsidRDefault="00B01E5D">
      <w:pPr>
        <w:spacing w:line="200" w:lineRule="exact"/>
        <w:jc w:val="both"/>
        <w:rPr>
          <w:rFonts w:ascii="Times New Roman" w:eastAsia="Times New Roman" w:hAnsi="Times New Roman" w:cs="Times New Roman"/>
          <w:sz w:val="24"/>
          <w:szCs w:val="24"/>
        </w:rPr>
      </w:pPr>
    </w:p>
    <w:p w14:paraId="30A4CE7D" w14:textId="77777777" w:rsidR="00000000" w:rsidRDefault="00B01E5D">
      <w:pPr>
        <w:spacing w:line="209" w:lineRule="exact"/>
        <w:jc w:val="both"/>
        <w:rPr>
          <w:rFonts w:ascii="Times New Roman" w:eastAsia="Times New Roman" w:hAnsi="Times New Roman" w:cs="Times New Roman"/>
          <w:sz w:val="24"/>
          <w:szCs w:val="24"/>
        </w:rPr>
      </w:pPr>
    </w:p>
    <w:p w14:paraId="3D926AA6" w14:textId="77777777" w:rsidR="00000000" w:rsidRDefault="00B01E5D">
      <w:pPr>
        <w:spacing w:line="0" w:lineRule="atLeast"/>
        <w:ind w:left="560"/>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Attributes picked out in the result of EM</w:t>
      </w:r>
    </w:p>
    <w:p w14:paraId="351248F5" w14:textId="77777777" w:rsidR="00000000" w:rsidRDefault="00B01E5D">
      <w:pPr>
        <w:spacing w:line="261" w:lineRule="exact"/>
        <w:jc w:val="both"/>
        <w:rPr>
          <w:rFonts w:ascii="Times New Roman" w:eastAsia="Times New Roman" w:hAnsi="Times New Roman" w:cs="Times New Roman"/>
          <w:sz w:val="24"/>
          <w:szCs w:val="24"/>
        </w:rPr>
      </w:pPr>
    </w:p>
    <w:tbl>
      <w:tblPr>
        <w:tblW w:w="0" w:type="auto"/>
        <w:tblInd w:w="560" w:type="dxa"/>
        <w:tblLayout w:type="fixed"/>
        <w:tblCellMar>
          <w:top w:w="0" w:type="dxa"/>
          <w:left w:w="0" w:type="dxa"/>
          <w:bottom w:w="0" w:type="dxa"/>
          <w:right w:w="0" w:type="dxa"/>
        </w:tblCellMar>
        <w:tblLook w:val="0000" w:firstRow="0" w:lastRow="0" w:firstColumn="0" w:lastColumn="0" w:noHBand="0" w:noVBand="0"/>
      </w:tblPr>
      <w:tblGrid>
        <w:gridCol w:w="2020"/>
        <w:gridCol w:w="1020"/>
        <w:gridCol w:w="720"/>
      </w:tblGrid>
      <w:tr w:rsidR="00000000" w14:paraId="46FA2801" w14:textId="77777777">
        <w:trPr>
          <w:trHeight w:val="195"/>
        </w:trPr>
        <w:tc>
          <w:tcPr>
            <w:tcW w:w="2020" w:type="dxa"/>
            <w:vAlign w:val="bottom"/>
          </w:tcPr>
          <w:p w14:paraId="1985B300" w14:textId="77777777" w:rsidR="00000000" w:rsidRDefault="00B01E5D">
            <w:pPr>
              <w:spacing w:line="0" w:lineRule="atLeast"/>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WHY-TOGETHER</w:t>
            </w:r>
          </w:p>
        </w:tc>
        <w:tc>
          <w:tcPr>
            <w:tcW w:w="1020" w:type="dxa"/>
            <w:vAlign w:val="bottom"/>
          </w:tcPr>
          <w:p w14:paraId="3930D23B" w14:textId="77777777" w:rsidR="00000000" w:rsidRDefault="00B01E5D">
            <w:pPr>
              <w:spacing w:line="0" w:lineRule="atLeast"/>
              <w:jc w:val="both"/>
              <w:rPr>
                <w:rFonts w:ascii="Times New Roman" w:eastAsia="Times New Roman" w:hAnsi="Times New Roman" w:cs="Times New Roman"/>
                <w:sz w:val="24"/>
                <w:szCs w:val="24"/>
              </w:rPr>
            </w:pPr>
          </w:p>
        </w:tc>
        <w:tc>
          <w:tcPr>
            <w:tcW w:w="720" w:type="dxa"/>
            <w:vAlign w:val="bottom"/>
          </w:tcPr>
          <w:p w14:paraId="20FDE300" w14:textId="77777777" w:rsidR="00000000" w:rsidRDefault="00B01E5D">
            <w:pPr>
              <w:spacing w:line="0" w:lineRule="atLeast"/>
              <w:jc w:val="both"/>
              <w:rPr>
                <w:rFonts w:ascii="Times New Roman" w:eastAsia="Times New Roman" w:hAnsi="Times New Roman" w:cs="Times New Roman"/>
                <w:sz w:val="24"/>
                <w:szCs w:val="24"/>
              </w:rPr>
            </w:pPr>
          </w:p>
        </w:tc>
      </w:tr>
      <w:tr w:rsidR="00000000" w14:paraId="5B2C4F1F" w14:textId="77777777">
        <w:trPr>
          <w:trHeight w:val="228"/>
        </w:trPr>
        <w:tc>
          <w:tcPr>
            <w:tcW w:w="2020" w:type="dxa"/>
            <w:vAlign w:val="bottom"/>
          </w:tcPr>
          <w:p w14:paraId="05DD8044"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no</w:t>
            </w:r>
          </w:p>
        </w:tc>
        <w:tc>
          <w:tcPr>
            <w:tcW w:w="1020" w:type="dxa"/>
            <w:vAlign w:val="bottom"/>
          </w:tcPr>
          <w:p w14:paraId="1D8E5246"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28.7305</w:t>
            </w:r>
          </w:p>
        </w:tc>
        <w:tc>
          <w:tcPr>
            <w:tcW w:w="720" w:type="dxa"/>
            <w:vAlign w:val="bottom"/>
          </w:tcPr>
          <w:p w14:paraId="77F7094A"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32.2695</w:t>
            </w:r>
          </w:p>
        </w:tc>
      </w:tr>
      <w:tr w:rsidR="00000000" w14:paraId="123F6C3B" w14:textId="77777777">
        <w:trPr>
          <w:trHeight w:val="228"/>
        </w:trPr>
        <w:tc>
          <w:tcPr>
            <w:tcW w:w="2020" w:type="dxa"/>
            <w:vAlign w:val="bottom"/>
          </w:tcPr>
          <w:p w14:paraId="4DE44030"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yes</w:t>
            </w:r>
          </w:p>
        </w:tc>
        <w:tc>
          <w:tcPr>
            <w:tcW w:w="1020" w:type="dxa"/>
            <w:vAlign w:val="bottom"/>
          </w:tcPr>
          <w:p w14:paraId="487F48CE"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17.9241</w:t>
            </w:r>
          </w:p>
        </w:tc>
        <w:tc>
          <w:tcPr>
            <w:tcW w:w="720" w:type="dxa"/>
            <w:vAlign w:val="bottom"/>
          </w:tcPr>
          <w:p w14:paraId="5618D8BB"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5.0759</w:t>
            </w:r>
          </w:p>
        </w:tc>
      </w:tr>
      <w:tr w:rsidR="00000000" w14:paraId="7FA14D14" w14:textId="77777777">
        <w:trPr>
          <w:trHeight w:val="228"/>
        </w:trPr>
        <w:tc>
          <w:tcPr>
            <w:tcW w:w="2020" w:type="dxa"/>
            <w:vAlign w:val="bottom"/>
          </w:tcPr>
          <w:p w14:paraId="2627D54C"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[tota</w:t>
            </w:r>
            <w:r>
              <w:rPr>
                <w:rFonts w:ascii="Times New Roman" w:eastAsia="Arial" w:hAnsi="Times New Roman" w:cs="Times New Roman"/>
                <w:color w:val="3E5915"/>
                <w:sz w:val="24"/>
                <w:szCs w:val="24"/>
              </w:rPr>
              <w:t>l]</w:t>
            </w:r>
          </w:p>
        </w:tc>
        <w:tc>
          <w:tcPr>
            <w:tcW w:w="1020" w:type="dxa"/>
            <w:vAlign w:val="bottom"/>
          </w:tcPr>
          <w:p w14:paraId="612E917C"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46.6546</w:t>
            </w:r>
          </w:p>
        </w:tc>
        <w:tc>
          <w:tcPr>
            <w:tcW w:w="720" w:type="dxa"/>
            <w:vAlign w:val="bottom"/>
          </w:tcPr>
          <w:p w14:paraId="529029D2"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37.3454</w:t>
            </w:r>
          </w:p>
        </w:tc>
      </w:tr>
      <w:tr w:rsidR="00000000" w14:paraId="411D80A5" w14:textId="77777777">
        <w:trPr>
          <w:trHeight w:val="228"/>
        </w:trPr>
        <w:tc>
          <w:tcPr>
            <w:tcW w:w="2020" w:type="dxa"/>
            <w:vAlign w:val="bottom"/>
          </w:tcPr>
          <w:p w14:paraId="6A16F8C4" w14:textId="77777777" w:rsidR="00000000" w:rsidRDefault="00B01E5D">
            <w:pPr>
              <w:spacing w:line="0" w:lineRule="atLeast"/>
              <w:jc w:val="both"/>
              <w:rPr>
                <w:rFonts w:ascii="Times New Roman" w:eastAsia="Arial" w:hAnsi="Times New Roman" w:cs="Times New Roman"/>
                <w:color w:val="3E5915"/>
                <w:w w:val="98"/>
                <w:sz w:val="24"/>
                <w:szCs w:val="24"/>
                <w:shd w:val="clear" w:color="auto" w:fill="3E5915"/>
              </w:rPr>
            </w:pPr>
            <w:r>
              <w:rPr>
                <w:rFonts w:ascii="Times New Roman" w:eastAsia="Arial" w:hAnsi="Times New Roman" w:cs="Times New Roman"/>
                <w:color w:val="3E5915"/>
                <w:w w:val="98"/>
                <w:sz w:val="24"/>
                <w:szCs w:val="24"/>
                <w:shd w:val="clear" w:color="auto" w:fill="3E5915"/>
              </w:rPr>
              <w:t>WHY-OUTOFLUNCHTIME</w:t>
            </w:r>
          </w:p>
        </w:tc>
        <w:tc>
          <w:tcPr>
            <w:tcW w:w="1020" w:type="dxa"/>
            <w:vAlign w:val="bottom"/>
          </w:tcPr>
          <w:p w14:paraId="0E5264D4" w14:textId="77777777" w:rsidR="00000000" w:rsidRDefault="00B01E5D">
            <w:pPr>
              <w:spacing w:line="0" w:lineRule="atLeast"/>
              <w:jc w:val="both"/>
              <w:rPr>
                <w:rFonts w:ascii="Times New Roman" w:eastAsia="Times New Roman" w:hAnsi="Times New Roman" w:cs="Times New Roman"/>
                <w:sz w:val="24"/>
                <w:szCs w:val="24"/>
              </w:rPr>
            </w:pPr>
          </w:p>
        </w:tc>
        <w:tc>
          <w:tcPr>
            <w:tcW w:w="720" w:type="dxa"/>
            <w:vAlign w:val="bottom"/>
          </w:tcPr>
          <w:p w14:paraId="09F2C288" w14:textId="77777777" w:rsidR="00000000" w:rsidRDefault="00B01E5D">
            <w:pPr>
              <w:spacing w:line="0" w:lineRule="atLeast"/>
              <w:jc w:val="both"/>
              <w:rPr>
                <w:rFonts w:ascii="Times New Roman" w:eastAsia="Times New Roman" w:hAnsi="Times New Roman" w:cs="Times New Roman"/>
                <w:sz w:val="24"/>
                <w:szCs w:val="24"/>
              </w:rPr>
            </w:pPr>
          </w:p>
        </w:tc>
      </w:tr>
      <w:tr w:rsidR="00000000" w14:paraId="3FD30B3F" w14:textId="77777777">
        <w:trPr>
          <w:trHeight w:val="228"/>
        </w:trPr>
        <w:tc>
          <w:tcPr>
            <w:tcW w:w="2020" w:type="dxa"/>
            <w:vAlign w:val="bottom"/>
          </w:tcPr>
          <w:p w14:paraId="23DD1E59"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yes</w:t>
            </w:r>
          </w:p>
        </w:tc>
        <w:tc>
          <w:tcPr>
            <w:tcW w:w="1020" w:type="dxa"/>
            <w:vAlign w:val="bottom"/>
          </w:tcPr>
          <w:p w14:paraId="74E1FF17"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29.7774</w:t>
            </w:r>
          </w:p>
        </w:tc>
        <w:tc>
          <w:tcPr>
            <w:tcW w:w="720" w:type="dxa"/>
            <w:vAlign w:val="bottom"/>
          </w:tcPr>
          <w:p w14:paraId="1D040F7E"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12.2226</w:t>
            </w:r>
          </w:p>
        </w:tc>
      </w:tr>
      <w:tr w:rsidR="00000000" w14:paraId="551171B5" w14:textId="77777777">
        <w:trPr>
          <w:trHeight w:val="228"/>
        </w:trPr>
        <w:tc>
          <w:tcPr>
            <w:tcW w:w="2020" w:type="dxa"/>
            <w:vAlign w:val="bottom"/>
          </w:tcPr>
          <w:p w14:paraId="1E634BC0"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no</w:t>
            </w:r>
          </w:p>
        </w:tc>
        <w:tc>
          <w:tcPr>
            <w:tcW w:w="1020" w:type="dxa"/>
            <w:vAlign w:val="bottom"/>
          </w:tcPr>
          <w:p w14:paraId="625DD2C0"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16.8772</w:t>
            </w:r>
          </w:p>
        </w:tc>
        <w:tc>
          <w:tcPr>
            <w:tcW w:w="720" w:type="dxa"/>
            <w:vAlign w:val="bottom"/>
          </w:tcPr>
          <w:p w14:paraId="446AECF6"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25.1228</w:t>
            </w:r>
          </w:p>
        </w:tc>
      </w:tr>
      <w:tr w:rsidR="00000000" w14:paraId="0D7CDC97" w14:textId="77777777">
        <w:trPr>
          <w:trHeight w:val="228"/>
        </w:trPr>
        <w:tc>
          <w:tcPr>
            <w:tcW w:w="2020" w:type="dxa"/>
            <w:vAlign w:val="bottom"/>
          </w:tcPr>
          <w:p w14:paraId="19440C84"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[total]</w:t>
            </w:r>
          </w:p>
        </w:tc>
        <w:tc>
          <w:tcPr>
            <w:tcW w:w="1020" w:type="dxa"/>
            <w:vAlign w:val="bottom"/>
          </w:tcPr>
          <w:p w14:paraId="62A0DCAC"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46.6546</w:t>
            </w:r>
          </w:p>
        </w:tc>
        <w:tc>
          <w:tcPr>
            <w:tcW w:w="720" w:type="dxa"/>
            <w:vAlign w:val="bottom"/>
          </w:tcPr>
          <w:p w14:paraId="503E9F94"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37.3454</w:t>
            </w:r>
          </w:p>
        </w:tc>
      </w:tr>
      <w:tr w:rsidR="00000000" w14:paraId="3863FCCD" w14:textId="77777777">
        <w:trPr>
          <w:trHeight w:val="228"/>
        </w:trPr>
        <w:tc>
          <w:tcPr>
            <w:tcW w:w="2020" w:type="dxa"/>
            <w:vAlign w:val="bottom"/>
          </w:tcPr>
          <w:p w14:paraId="0A274EF2" w14:textId="77777777" w:rsidR="00000000" w:rsidRDefault="00B01E5D">
            <w:pPr>
              <w:spacing w:line="0" w:lineRule="atLeast"/>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FREQUENCY</w:t>
            </w:r>
          </w:p>
        </w:tc>
        <w:tc>
          <w:tcPr>
            <w:tcW w:w="1020" w:type="dxa"/>
            <w:vAlign w:val="bottom"/>
          </w:tcPr>
          <w:p w14:paraId="210C5556" w14:textId="77777777" w:rsidR="00000000" w:rsidRDefault="00B01E5D">
            <w:pPr>
              <w:spacing w:line="0" w:lineRule="atLeast"/>
              <w:jc w:val="both"/>
              <w:rPr>
                <w:rFonts w:ascii="Times New Roman" w:eastAsia="Times New Roman" w:hAnsi="Times New Roman" w:cs="Times New Roman"/>
                <w:sz w:val="24"/>
                <w:szCs w:val="24"/>
              </w:rPr>
            </w:pPr>
          </w:p>
        </w:tc>
        <w:tc>
          <w:tcPr>
            <w:tcW w:w="720" w:type="dxa"/>
            <w:vAlign w:val="bottom"/>
          </w:tcPr>
          <w:p w14:paraId="7132794A" w14:textId="77777777" w:rsidR="00000000" w:rsidRDefault="00B01E5D">
            <w:pPr>
              <w:spacing w:line="0" w:lineRule="atLeast"/>
              <w:jc w:val="both"/>
              <w:rPr>
                <w:rFonts w:ascii="Times New Roman" w:eastAsia="Times New Roman" w:hAnsi="Times New Roman" w:cs="Times New Roman"/>
                <w:sz w:val="24"/>
                <w:szCs w:val="24"/>
              </w:rPr>
            </w:pPr>
          </w:p>
        </w:tc>
      </w:tr>
      <w:tr w:rsidR="00000000" w14:paraId="43C57754" w14:textId="77777777">
        <w:trPr>
          <w:trHeight w:val="228"/>
        </w:trPr>
        <w:tc>
          <w:tcPr>
            <w:tcW w:w="2020" w:type="dxa"/>
            <w:vAlign w:val="bottom"/>
          </w:tcPr>
          <w:p w14:paraId="6EE6141E"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c</w:t>
            </w:r>
          </w:p>
        </w:tc>
        <w:tc>
          <w:tcPr>
            <w:tcW w:w="1020" w:type="dxa"/>
            <w:vAlign w:val="bottom"/>
          </w:tcPr>
          <w:p w14:paraId="0B9EC654"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15.7128</w:t>
            </w:r>
          </w:p>
        </w:tc>
        <w:tc>
          <w:tcPr>
            <w:tcW w:w="720" w:type="dxa"/>
            <w:vAlign w:val="bottom"/>
          </w:tcPr>
          <w:p w14:paraId="652B28B4"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29.2872</w:t>
            </w:r>
          </w:p>
        </w:tc>
      </w:tr>
      <w:tr w:rsidR="00000000" w14:paraId="1EA4023E" w14:textId="77777777">
        <w:trPr>
          <w:trHeight w:val="228"/>
        </w:trPr>
        <w:tc>
          <w:tcPr>
            <w:tcW w:w="2020" w:type="dxa"/>
            <w:vAlign w:val="bottom"/>
          </w:tcPr>
          <w:p w14:paraId="097FA79D"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b</w:t>
            </w:r>
          </w:p>
        </w:tc>
        <w:tc>
          <w:tcPr>
            <w:tcW w:w="1020" w:type="dxa"/>
            <w:vAlign w:val="bottom"/>
          </w:tcPr>
          <w:p w14:paraId="014DDA33"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28.9297</w:t>
            </w:r>
          </w:p>
        </w:tc>
        <w:tc>
          <w:tcPr>
            <w:tcW w:w="720" w:type="dxa"/>
            <w:vAlign w:val="bottom"/>
          </w:tcPr>
          <w:p w14:paraId="22B897CB"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1.0703</w:t>
            </w:r>
          </w:p>
        </w:tc>
      </w:tr>
      <w:tr w:rsidR="00000000" w14:paraId="58FCA1E0" w14:textId="77777777">
        <w:trPr>
          <w:trHeight w:val="228"/>
        </w:trPr>
        <w:tc>
          <w:tcPr>
            <w:tcW w:w="2020" w:type="dxa"/>
            <w:vAlign w:val="bottom"/>
          </w:tcPr>
          <w:p w14:paraId="14F6CC0C"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d</w:t>
            </w:r>
          </w:p>
        </w:tc>
        <w:tc>
          <w:tcPr>
            <w:tcW w:w="1020" w:type="dxa"/>
            <w:vAlign w:val="bottom"/>
          </w:tcPr>
          <w:p w14:paraId="5AFE9713"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1.0111</w:t>
            </w:r>
          </w:p>
        </w:tc>
        <w:tc>
          <w:tcPr>
            <w:tcW w:w="720" w:type="dxa"/>
            <w:vAlign w:val="bottom"/>
          </w:tcPr>
          <w:p w14:paraId="73F6AAA0"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6.9889</w:t>
            </w:r>
          </w:p>
        </w:tc>
      </w:tr>
      <w:tr w:rsidR="00000000" w14:paraId="6DC5422A" w14:textId="77777777">
        <w:trPr>
          <w:trHeight w:val="228"/>
        </w:trPr>
        <w:tc>
          <w:tcPr>
            <w:tcW w:w="2020" w:type="dxa"/>
            <w:vAlign w:val="bottom"/>
          </w:tcPr>
          <w:p w14:paraId="6EDB01FD"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e</w:t>
            </w:r>
          </w:p>
        </w:tc>
        <w:tc>
          <w:tcPr>
            <w:tcW w:w="1020" w:type="dxa"/>
            <w:vAlign w:val="bottom"/>
          </w:tcPr>
          <w:p w14:paraId="62E82B2A"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1.0024</w:t>
            </w:r>
          </w:p>
        </w:tc>
        <w:tc>
          <w:tcPr>
            <w:tcW w:w="720" w:type="dxa"/>
            <w:vAlign w:val="bottom"/>
          </w:tcPr>
          <w:p w14:paraId="7FCCC598"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1.9976</w:t>
            </w:r>
          </w:p>
        </w:tc>
      </w:tr>
      <w:tr w:rsidR="00000000" w14:paraId="4CCA2093" w14:textId="77777777">
        <w:trPr>
          <w:trHeight w:val="228"/>
        </w:trPr>
        <w:tc>
          <w:tcPr>
            <w:tcW w:w="2020" w:type="dxa"/>
            <w:vAlign w:val="bottom"/>
          </w:tcPr>
          <w:p w14:paraId="43883F77"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a</w:t>
            </w:r>
          </w:p>
        </w:tc>
        <w:tc>
          <w:tcPr>
            <w:tcW w:w="1020" w:type="dxa"/>
            <w:vAlign w:val="bottom"/>
          </w:tcPr>
          <w:p w14:paraId="5CF79BF5"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2.9985</w:t>
            </w:r>
          </w:p>
        </w:tc>
        <w:tc>
          <w:tcPr>
            <w:tcW w:w="720" w:type="dxa"/>
            <w:vAlign w:val="bottom"/>
          </w:tcPr>
          <w:p w14:paraId="2226FD24"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1.0015</w:t>
            </w:r>
          </w:p>
        </w:tc>
      </w:tr>
      <w:tr w:rsidR="00000000" w14:paraId="18BC0BE5" w14:textId="77777777">
        <w:trPr>
          <w:trHeight w:val="228"/>
        </w:trPr>
        <w:tc>
          <w:tcPr>
            <w:tcW w:w="2020" w:type="dxa"/>
            <w:vAlign w:val="bottom"/>
          </w:tcPr>
          <w:p w14:paraId="015080B9"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[total]</w:t>
            </w:r>
          </w:p>
        </w:tc>
        <w:tc>
          <w:tcPr>
            <w:tcW w:w="1020" w:type="dxa"/>
            <w:vAlign w:val="bottom"/>
          </w:tcPr>
          <w:p w14:paraId="0866DA1B"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49.6546</w:t>
            </w:r>
          </w:p>
        </w:tc>
        <w:tc>
          <w:tcPr>
            <w:tcW w:w="720" w:type="dxa"/>
            <w:vAlign w:val="bottom"/>
          </w:tcPr>
          <w:p w14:paraId="6CC9E751"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40.3454</w:t>
            </w:r>
          </w:p>
        </w:tc>
      </w:tr>
      <w:tr w:rsidR="00000000" w14:paraId="0B62D618" w14:textId="77777777">
        <w:trPr>
          <w:trHeight w:val="228"/>
        </w:trPr>
        <w:tc>
          <w:tcPr>
            <w:tcW w:w="2020" w:type="dxa"/>
            <w:vAlign w:val="bottom"/>
          </w:tcPr>
          <w:p w14:paraId="01211CFF" w14:textId="77777777" w:rsidR="00000000" w:rsidRDefault="00B01E5D">
            <w:pPr>
              <w:spacing w:line="0" w:lineRule="atLeast"/>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AT_TIME</w:t>
            </w:r>
          </w:p>
        </w:tc>
        <w:tc>
          <w:tcPr>
            <w:tcW w:w="1020" w:type="dxa"/>
            <w:vAlign w:val="bottom"/>
          </w:tcPr>
          <w:p w14:paraId="6E621D14" w14:textId="77777777" w:rsidR="00000000" w:rsidRDefault="00B01E5D">
            <w:pPr>
              <w:spacing w:line="0" w:lineRule="atLeast"/>
              <w:jc w:val="both"/>
              <w:rPr>
                <w:rFonts w:ascii="Times New Roman" w:eastAsia="Times New Roman" w:hAnsi="Times New Roman" w:cs="Times New Roman"/>
                <w:sz w:val="24"/>
                <w:szCs w:val="24"/>
              </w:rPr>
            </w:pPr>
          </w:p>
        </w:tc>
        <w:tc>
          <w:tcPr>
            <w:tcW w:w="720" w:type="dxa"/>
            <w:vAlign w:val="bottom"/>
          </w:tcPr>
          <w:p w14:paraId="45027C2E" w14:textId="77777777" w:rsidR="00000000" w:rsidRDefault="00B01E5D">
            <w:pPr>
              <w:spacing w:line="0" w:lineRule="atLeast"/>
              <w:jc w:val="both"/>
              <w:rPr>
                <w:rFonts w:ascii="Times New Roman" w:eastAsia="Times New Roman" w:hAnsi="Times New Roman" w:cs="Times New Roman"/>
                <w:sz w:val="24"/>
                <w:szCs w:val="24"/>
              </w:rPr>
            </w:pPr>
          </w:p>
        </w:tc>
      </w:tr>
      <w:tr w:rsidR="00000000" w14:paraId="785BF5C8" w14:textId="77777777">
        <w:trPr>
          <w:trHeight w:val="228"/>
        </w:trPr>
        <w:tc>
          <w:tcPr>
            <w:tcW w:w="2020" w:type="dxa"/>
            <w:vAlign w:val="bottom"/>
          </w:tcPr>
          <w:p w14:paraId="69BC00FA"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c</w:t>
            </w:r>
          </w:p>
        </w:tc>
        <w:tc>
          <w:tcPr>
            <w:tcW w:w="1020" w:type="dxa"/>
            <w:vAlign w:val="bottom"/>
          </w:tcPr>
          <w:p w14:paraId="6C7E61BE"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19.2888</w:t>
            </w:r>
          </w:p>
        </w:tc>
        <w:tc>
          <w:tcPr>
            <w:tcW w:w="720" w:type="dxa"/>
            <w:vAlign w:val="bottom"/>
          </w:tcPr>
          <w:p w14:paraId="47789794"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2</w:t>
            </w:r>
            <w:r>
              <w:rPr>
                <w:rFonts w:ascii="Times New Roman" w:eastAsia="Arial" w:hAnsi="Times New Roman" w:cs="Times New Roman"/>
                <w:color w:val="3E5915"/>
                <w:sz w:val="24"/>
                <w:szCs w:val="24"/>
              </w:rPr>
              <w:t>7.7112</w:t>
            </w:r>
          </w:p>
        </w:tc>
      </w:tr>
      <w:tr w:rsidR="00000000" w14:paraId="01CBBE5C" w14:textId="77777777">
        <w:trPr>
          <w:trHeight w:val="228"/>
        </w:trPr>
        <w:tc>
          <w:tcPr>
            <w:tcW w:w="2020" w:type="dxa"/>
            <w:vAlign w:val="bottom"/>
          </w:tcPr>
          <w:p w14:paraId="7AF104DF"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a</w:t>
            </w:r>
          </w:p>
        </w:tc>
        <w:tc>
          <w:tcPr>
            <w:tcW w:w="1020" w:type="dxa"/>
            <w:vAlign w:val="bottom"/>
          </w:tcPr>
          <w:p w14:paraId="0B54CBBC"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25.4579</w:t>
            </w:r>
          </w:p>
        </w:tc>
        <w:tc>
          <w:tcPr>
            <w:tcW w:w="720" w:type="dxa"/>
            <w:vAlign w:val="bottom"/>
          </w:tcPr>
          <w:p w14:paraId="4F18B45A"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9.5421</w:t>
            </w:r>
          </w:p>
        </w:tc>
      </w:tr>
      <w:tr w:rsidR="00000000" w14:paraId="52D1E11D" w14:textId="77777777">
        <w:trPr>
          <w:trHeight w:val="228"/>
        </w:trPr>
        <w:tc>
          <w:tcPr>
            <w:tcW w:w="2020" w:type="dxa"/>
            <w:vAlign w:val="bottom"/>
          </w:tcPr>
          <w:p w14:paraId="005284DA"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b</w:t>
            </w:r>
          </w:p>
        </w:tc>
        <w:tc>
          <w:tcPr>
            <w:tcW w:w="1020" w:type="dxa"/>
            <w:vAlign w:val="bottom"/>
          </w:tcPr>
          <w:p w14:paraId="78BF3FDD"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2.9078</w:t>
            </w:r>
          </w:p>
        </w:tc>
        <w:tc>
          <w:tcPr>
            <w:tcW w:w="720" w:type="dxa"/>
            <w:vAlign w:val="bottom"/>
          </w:tcPr>
          <w:p w14:paraId="5C01F99D"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1.0922</w:t>
            </w:r>
          </w:p>
        </w:tc>
      </w:tr>
      <w:tr w:rsidR="00000000" w14:paraId="38EF3BEC" w14:textId="77777777">
        <w:trPr>
          <w:trHeight w:val="228"/>
        </w:trPr>
        <w:tc>
          <w:tcPr>
            <w:tcW w:w="2020" w:type="dxa"/>
            <w:vAlign w:val="bottom"/>
          </w:tcPr>
          <w:p w14:paraId="58B5F0A6"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[total]</w:t>
            </w:r>
          </w:p>
        </w:tc>
        <w:tc>
          <w:tcPr>
            <w:tcW w:w="1020" w:type="dxa"/>
            <w:vAlign w:val="bottom"/>
          </w:tcPr>
          <w:p w14:paraId="56DDE559"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47.6546</w:t>
            </w:r>
          </w:p>
        </w:tc>
        <w:tc>
          <w:tcPr>
            <w:tcW w:w="720" w:type="dxa"/>
            <w:vAlign w:val="bottom"/>
          </w:tcPr>
          <w:p w14:paraId="19B46765"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38.3454</w:t>
            </w:r>
          </w:p>
        </w:tc>
      </w:tr>
      <w:tr w:rsidR="00000000" w14:paraId="51C5EC1F" w14:textId="77777777">
        <w:trPr>
          <w:trHeight w:val="228"/>
        </w:trPr>
        <w:tc>
          <w:tcPr>
            <w:tcW w:w="2020" w:type="dxa"/>
            <w:vAlign w:val="bottom"/>
          </w:tcPr>
          <w:p w14:paraId="4CDAA958" w14:textId="77777777" w:rsidR="00000000" w:rsidRDefault="00B01E5D">
            <w:pPr>
              <w:spacing w:line="0" w:lineRule="atLeast"/>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WHY-AWFULCANTEEN</w:t>
            </w:r>
          </w:p>
        </w:tc>
        <w:tc>
          <w:tcPr>
            <w:tcW w:w="1020" w:type="dxa"/>
            <w:vAlign w:val="bottom"/>
          </w:tcPr>
          <w:p w14:paraId="7B9F8249" w14:textId="77777777" w:rsidR="00000000" w:rsidRDefault="00B01E5D">
            <w:pPr>
              <w:spacing w:line="0" w:lineRule="atLeast"/>
              <w:jc w:val="both"/>
              <w:rPr>
                <w:rFonts w:ascii="Times New Roman" w:eastAsia="Times New Roman" w:hAnsi="Times New Roman" w:cs="Times New Roman"/>
                <w:sz w:val="24"/>
                <w:szCs w:val="24"/>
              </w:rPr>
            </w:pPr>
          </w:p>
        </w:tc>
        <w:tc>
          <w:tcPr>
            <w:tcW w:w="720" w:type="dxa"/>
            <w:vAlign w:val="bottom"/>
          </w:tcPr>
          <w:p w14:paraId="31562B3F" w14:textId="77777777" w:rsidR="00000000" w:rsidRDefault="00B01E5D">
            <w:pPr>
              <w:spacing w:line="0" w:lineRule="atLeast"/>
              <w:jc w:val="both"/>
              <w:rPr>
                <w:rFonts w:ascii="Times New Roman" w:eastAsia="Times New Roman" w:hAnsi="Times New Roman" w:cs="Times New Roman"/>
                <w:sz w:val="24"/>
                <w:szCs w:val="24"/>
              </w:rPr>
            </w:pPr>
          </w:p>
        </w:tc>
      </w:tr>
      <w:tr w:rsidR="00000000" w14:paraId="5C4CE15B" w14:textId="77777777">
        <w:trPr>
          <w:trHeight w:val="228"/>
        </w:trPr>
        <w:tc>
          <w:tcPr>
            <w:tcW w:w="2020" w:type="dxa"/>
            <w:vAlign w:val="bottom"/>
          </w:tcPr>
          <w:p w14:paraId="3100521B"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no</w:t>
            </w:r>
          </w:p>
        </w:tc>
        <w:tc>
          <w:tcPr>
            <w:tcW w:w="1020" w:type="dxa"/>
            <w:vAlign w:val="bottom"/>
          </w:tcPr>
          <w:p w14:paraId="745A9E69"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25.9073</w:t>
            </w:r>
          </w:p>
        </w:tc>
        <w:tc>
          <w:tcPr>
            <w:tcW w:w="720" w:type="dxa"/>
            <w:vAlign w:val="bottom"/>
          </w:tcPr>
          <w:p w14:paraId="537C22B8"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5.0927</w:t>
            </w:r>
          </w:p>
        </w:tc>
      </w:tr>
      <w:tr w:rsidR="00000000" w14:paraId="2BFE6BEF" w14:textId="77777777">
        <w:trPr>
          <w:trHeight w:val="228"/>
        </w:trPr>
        <w:tc>
          <w:tcPr>
            <w:tcW w:w="2020" w:type="dxa"/>
            <w:vAlign w:val="bottom"/>
          </w:tcPr>
          <w:p w14:paraId="0C6E4B36" w14:textId="77777777" w:rsidR="00000000" w:rsidRDefault="00B01E5D">
            <w:pPr>
              <w:spacing w:line="195" w:lineRule="exac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yes</w:t>
            </w:r>
          </w:p>
        </w:tc>
        <w:tc>
          <w:tcPr>
            <w:tcW w:w="1020" w:type="dxa"/>
            <w:vAlign w:val="bottom"/>
          </w:tcPr>
          <w:p w14:paraId="7E480059" w14:textId="77777777" w:rsidR="00000000" w:rsidRDefault="00B01E5D">
            <w:pPr>
              <w:spacing w:line="195" w:lineRule="exac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20.7473</w:t>
            </w:r>
          </w:p>
        </w:tc>
        <w:tc>
          <w:tcPr>
            <w:tcW w:w="720" w:type="dxa"/>
            <w:vAlign w:val="bottom"/>
          </w:tcPr>
          <w:p w14:paraId="2B425D34" w14:textId="77777777" w:rsidR="00000000" w:rsidRDefault="00B01E5D">
            <w:pPr>
              <w:spacing w:line="195" w:lineRule="exac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32.2527</w:t>
            </w:r>
          </w:p>
        </w:tc>
      </w:tr>
      <w:tr w:rsidR="00000000" w14:paraId="66FDF082" w14:textId="77777777">
        <w:trPr>
          <w:trHeight w:val="228"/>
        </w:trPr>
        <w:tc>
          <w:tcPr>
            <w:tcW w:w="2020" w:type="dxa"/>
            <w:vAlign w:val="bottom"/>
          </w:tcPr>
          <w:p w14:paraId="5A7F73B5" w14:textId="77777777" w:rsidR="00000000" w:rsidRDefault="00B01E5D">
            <w:pPr>
              <w:spacing w:line="195" w:lineRule="exac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[total]</w:t>
            </w:r>
          </w:p>
        </w:tc>
        <w:tc>
          <w:tcPr>
            <w:tcW w:w="1020" w:type="dxa"/>
            <w:vAlign w:val="bottom"/>
          </w:tcPr>
          <w:p w14:paraId="6686D652" w14:textId="77777777" w:rsidR="00000000" w:rsidRDefault="00B01E5D">
            <w:pPr>
              <w:spacing w:line="195" w:lineRule="exac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46.6546</w:t>
            </w:r>
          </w:p>
        </w:tc>
        <w:tc>
          <w:tcPr>
            <w:tcW w:w="720" w:type="dxa"/>
            <w:vAlign w:val="bottom"/>
          </w:tcPr>
          <w:p w14:paraId="5DD8F362" w14:textId="77777777" w:rsidR="00000000" w:rsidRDefault="00B01E5D">
            <w:pPr>
              <w:spacing w:line="195" w:lineRule="exac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37.3454</w:t>
            </w:r>
          </w:p>
        </w:tc>
      </w:tr>
      <w:tr w:rsidR="00000000" w14:paraId="47F103E2" w14:textId="77777777">
        <w:trPr>
          <w:trHeight w:val="228"/>
        </w:trPr>
        <w:tc>
          <w:tcPr>
            <w:tcW w:w="2020" w:type="dxa"/>
            <w:vAlign w:val="bottom"/>
          </w:tcPr>
          <w:p w14:paraId="3700995F" w14:textId="77777777" w:rsidR="00000000" w:rsidRDefault="00B01E5D">
            <w:pPr>
              <w:spacing w:line="0" w:lineRule="atLeast"/>
              <w:jc w:val="both"/>
              <w:rPr>
                <w:rFonts w:ascii="Times New Roman" w:eastAsia="Arial" w:hAnsi="Times New Roman" w:cs="Times New Roman"/>
                <w:color w:val="3E5915"/>
                <w:w w:val="92"/>
                <w:sz w:val="24"/>
                <w:szCs w:val="24"/>
                <w:shd w:val="clear" w:color="auto" w:fill="3E5915"/>
              </w:rPr>
            </w:pPr>
            <w:r>
              <w:rPr>
                <w:rFonts w:ascii="Times New Roman" w:eastAsia="Arial" w:hAnsi="Times New Roman" w:cs="Times New Roman"/>
                <w:color w:val="3E5915"/>
                <w:w w:val="92"/>
                <w:sz w:val="24"/>
                <w:szCs w:val="24"/>
                <w:shd w:val="clear" w:color="auto" w:fill="3E5915"/>
              </w:rPr>
              <w:t>WHY-CROWDEDCANTEEN</w:t>
            </w:r>
          </w:p>
        </w:tc>
        <w:tc>
          <w:tcPr>
            <w:tcW w:w="1020" w:type="dxa"/>
            <w:vAlign w:val="bottom"/>
          </w:tcPr>
          <w:p w14:paraId="2D08ABCD" w14:textId="77777777" w:rsidR="00000000" w:rsidRDefault="00B01E5D">
            <w:pPr>
              <w:spacing w:line="0" w:lineRule="atLeast"/>
              <w:jc w:val="both"/>
              <w:rPr>
                <w:rFonts w:ascii="Times New Roman" w:eastAsia="Times New Roman" w:hAnsi="Times New Roman" w:cs="Times New Roman"/>
                <w:sz w:val="24"/>
                <w:szCs w:val="24"/>
              </w:rPr>
            </w:pPr>
          </w:p>
        </w:tc>
        <w:tc>
          <w:tcPr>
            <w:tcW w:w="720" w:type="dxa"/>
            <w:vAlign w:val="bottom"/>
          </w:tcPr>
          <w:p w14:paraId="40B3AC97" w14:textId="77777777" w:rsidR="00000000" w:rsidRDefault="00B01E5D">
            <w:pPr>
              <w:spacing w:line="0" w:lineRule="atLeast"/>
              <w:jc w:val="both"/>
              <w:rPr>
                <w:rFonts w:ascii="Times New Roman" w:eastAsia="Times New Roman" w:hAnsi="Times New Roman" w:cs="Times New Roman"/>
                <w:sz w:val="24"/>
                <w:szCs w:val="24"/>
              </w:rPr>
            </w:pPr>
          </w:p>
        </w:tc>
      </w:tr>
      <w:tr w:rsidR="00000000" w14:paraId="3D2364F6" w14:textId="77777777">
        <w:trPr>
          <w:trHeight w:val="228"/>
        </w:trPr>
        <w:tc>
          <w:tcPr>
            <w:tcW w:w="2020" w:type="dxa"/>
            <w:vAlign w:val="bottom"/>
          </w:tcPr>
          <w:p w14:paraId="042EC594"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no</w:t>
            </w:r>
          </w:p>
        </w:tc>
        <w:tc>
          <w:tcPr>
            <w:tcW w:w="1020" w:type="dxa"/>
            <w:vAlign w:val="bottom"/>
          </w:tcPr>
          <w:p w14:paraId="115E7564"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35.1047</w:t>
            </w:r>
          </w:p>
        </w:tc>
        <w:tc>
          <w:tcPr>
            <w:tcW w:w="720" w:type="dxa"/>
            <w:vAlign w:val="bottom"/>
          </w:tcPr>
          <w:p w14:paraId="6FCA40C3"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10.8953</w:t>
            </w:r>
          </w:p>
        </w:tc>
      </w:tr>
      <w:tr w:rsidR="00000000" w14:paraId="11C866FE" w14:textId="77777777">
        <w:trPr>
          <w:trHeight w:val="228"/>
        </w:trPr>
        <w:tc>
          <w:tcPr>
            <w:tcW w:w="2020" w:type="dxa"/>
            <w:vAlign w:val="bottom"/>
          </w:tcPr>
          <w:p w14:paraId="11E50F68"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yes</w:t>
            </w:r>
          </w:p>
        </w:tc>
        <w:tc>
          <w:tcPr>
            <w:tcW w:w="1020" w:type="dxa"/>
            <w:vAlign w:val="bottom"/>
          </w:tcPr>
          <w:p w14:paraId="1B8CBAB0"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11.5498</w:t>
            </w:r>
          </w:p>
        </w:tc>
        <w:tc>
          <w:tcPr>
            <w:tcW w:w="720" w:type="dxa"/>
            <w:vAlign w:val="bottom"/>
          </w:tcPr>
          <w:p w14:paraId="00E2A45E"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26.4502</w:t>
            </w:r>
          </w:p>
        </w:tc>
      </w:tr>
      <w:tr w:rsidR="00000000" w14:paraId="225455BB" w14:textId="77777777">
        <w:trPr>
          <w:trHeight w:val="228"/>
        </w:trPr>
        <w:tc>
          <w:tcPr>
            <w:tcW w:w="2020" w:type="dxa"/>
            <w:vAlign w:val="bottom"/>
          </w:tcPr>
          <w:p w14:paraId="5023E4A2" w14:textId="77777777" w:rsidR="00000000" w:rsidRDefault="00B01E5D">
            <w:pPr>
              <w:spacing w:line="195" w:lineRule="exac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[total]</w:t>
            </w:r>
          </w:p>
        </w:tc>
        <w:tc>
          <w:tcPr>
            <w:tcW w:w="1020" w:type="dxa"/>
            <w:vAlign w:val="bottom"/>
          </w:tcPr>
          <w:p w14:paraId="0C06EF56" w14:textId="77777777" w:rsidR="00000000" w:rsidRDefault="00B01E5D">
            <w:pPr>
              <w:spacing w:line="195" w:lineRule="exac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46.6546</w:t>
            </w:r>
          </w:p>
        </w:tc>
        <w:tc>
          <w:tcPr>
            <w:tcW w:w="720" w:type="dxa"/>
            <w:vAlign w:val="bottom"/>
          </w:tcPr>
          <w:p w14:paraId="01187530" w14:textId="77777777" w:rsidR="00000000" w:rsidRDefault="00B01E5D">
            <w:pPr>
              <w:spacing w:line="195" w:lineRule="exac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37.3454</w:t>
            </w:r>
          </w:p>
        </w:tc>
      </w:tr>
    </w:tbl>
    <w:p w14:paraId="1869AF9E" w14:textId="77777777" w:rsidR="00000000" w:rsidRDefault="00B01E5D">
      <w:pPr>
        <w:spacing w:line="261" w:lineRule="exact"/>
        <w:jc w:val="both"/>
        <w:rPr>
          <w:rFonts w:ascii="Times New Roman" w:eastAsia="Times New Roman" w:hAnsi="Times New Roman" w:cs="Times New Roman"/>
          <w:sz w:val="24"/>
          <w:szCs w:val="24"/>
        </w:rPr>
      </w:pPr>
    </w:p>
    <w:p w14:paraId="298306B8" w14:textId="77777777" w:rsidR="00000000" w:rsidRDefault="00B01E5D">
      <w:pPr>
        <w:spacing w:line="0" w:lineRule="atLeast"/>
        <w:ind w:left="560"/>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w:t>
      </w:r>
    </w:p>
    <w:p w14:paraId="22A59986" w14:textId="77777777" w:rsidR="00000000" w:rsidRDefault="00B01E5D">
      <w:pPr>
        <w:spacing w:line="200" w:lineRule="exact"/>
        <w:jc w:val="both"/>
        <w:rPr>
          <w:rFonts w:ascii="Times New Roman" w:eastAsia="Times New Roman" w:hAnsi="Times New Roman" w:cs="Times New Roman"/>
          <w:sz w:val="24"/>
          <w:szCs w:val="24"/>
        </w:rPr>
      </w:pPr>
    </w:p>
    <w:p w14:paraId="45FF6F40" w14:textId="77777777" w:rsidR="00000000" w:rsidRDefault="00B01E5D">
      <w:pPr>
        <w:spacing w:line="276" w:lineRule="exact"/>
        <w:jc w:val="both"/>
        <w:rPr>
          <w:rFonts w:ascii="Times New Roman" w:eastAsia="Times New Roman" w:hAnsi="Times New Roman" w:cs="Times New Roman"/>
          <w:sz w:val="24"/>
          <w:szCs w:val="24"/>
        </w:rPr>
      </w:pPr>
    </w:p>
    <w:p w14:paraId="735BC9F8"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All t</w:t>
      </w:r>
      <w:r>
        <w:rPr>
          <w:rFonts w:ascii="Times New Roman" w:eastAsia="Arial" w:hAnsi="Times New Roman" w:cs="Times New Roman"/>
          <w:sz w:val="24"/>
          <w:szCs w:val="24"/>
        </w:rPr>
        <w:t>he attributes listed above had obvious difference in the two groups, and this was only the basic result generated by the EM algorithm</w:t>
      </w:r>
    </w:p>
    <w:p w14:paraId="23601DD7" w14:textId="77777777" w:rsidR="00000000" w:rsidRDefault="00B01E5D">
      <w:pPr>
        <w:spacing w:line="69" w:lineRule="exact"/>
        <w:jc w:val="both"/>
        <w:rPr>
          <w:rFonts w:ascii="Times New Roman" w:eastAsia="Times New Roman" w:hAnsi="Times New Roman" w:cs="Times New Roman"/>
          <w:sz w:val="24"/>
          <w:szCs w:val="24"/>
        </w:rPr>
      </w:pPr>
    </w:p>
    <w:p w14:paraId="39658691"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with the initial parameters.</w:t>
      </w:r>
    </w:p>
    <w:p w14:paraId="06E82AC4" w14:textId="77777777" w:rsidR="00000000" w:rsidRDefault="00B01E5D">
      <w:pPr>
        <w:spacing w:line="249" w:lineRule="exact"/>
        <w:jc w:val="both"/>
        <w:rPr>
          <w:rFonts w:ascii="Times New Roman" w:eastAsia="Times New Roman" w:hAnsi="Times New Roman" w:cs="Times New Roman"/>
          <w:sz w:val="24"/>
          <w:szCs w:val="24"/>
        </w:rPr>
      </w:pPr>
    </w:p>
    <w:p w14:paraId="13BD5CA0"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5. Improve the Algorithm: further data process</w:t>
      </w:r>
    </w:p>
    <w:p w14:paraId="62971B2C" w14:textId="77777777" w:rsidR="00000000" w:rsidRDefault="00B01E5D">
      <w:pPr>
        <w:spacing w:line="261" w:lineRule="exact"/>
        <w:jc w:val="both"/>
        <w:rPr>
          <w:rFonts w:ascii="Times New Roman" w:eastAsia="Times New Roman" w:hAnsi="Times New Roman" w:cs="Times New Roman"/>
          <w:sz w:val="24"/>
          <w:szCs w:val="24"/>
        </w:rPr>
      </w:pPr>
    </w:p>
    <w:p w14:paraId="59FA57E6"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Although we could already see the differenc</w:t>
      </w:r>
      <w:r>
        <w:rPr>
          <w:rFonts w:ascii="Times New Roman" w:eastAsia="Arial" w:hAnsi="Times New Roman" w:cs="Times New Roman"/>
          <w:sz w:val="24"/>
          <w:szCs w:val="24"/>
        </w:rPr>
        <w:t>e in the two groups, there were still vast improvement space for it.</w:t>
      </w:r>
    </w:p>
    <w:p w14:paraId="740B087D" w14:textId="77777777" w:rsidR="00000000" w:rsidRDefault="00B01E5D">
      <w:pPr>
        <w:spacing w:line="237" w:lineRule="exact"/>
        <w:jc w:val="both"/>
        <w:rPr>
          <w:rFonts w:ascii="Times New Roman" w:eastAsia="Times New Roman" w:hAnsi="Times New Roman" w:cs="Times New Roman"/>
          <w:sz w:val="24"/>
          <w:szCs w:val="24"/>
        </w:rPr>
      </w:pPr>
    </w:p>
    <w:p w14:paraId="66519FDD"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In the first classification, we take 25 factors into consideration. However, according to the result, only some of them shows great differences</w:t>
      </w:r>
    </w:p>
    <w:p w14:paraId="646ED63F" w14:textId="77777777" w:rsidR="00000000" w:rsidRDefault="00B01E5D">
      <w:pPr>
        <w:spacing w:line="0" w:lineRule="atLeast"/>
        <w:jc w:val="both"/>
        <w:rPr>
          <w:rFonts w:ascii="Times New Roman" w:eastAsia="Arial" w:hAnsi="Times New Roman" w:cs="Times New Roman"/>
          <w:sz w:val="24"/>
          <w:szCs w:val="24"/>
        </w:rPr>
        <w:sectPr w:rsidR="00000000">
          <w:pgSz w:w="11900" w:h="16840"/>
          <w:pgMar w:top="888" w:right="840" w:bottom="300" w:left="800" w:header="0" w:footer="0" w:gutter="0"/>
          <w:cols w:space="720"/>
          <w:docGrid w:linePitch="360"/>
        </w:sectPr>
      </w:pPr>
    </w:p>
    <w:p w14:paraId="0B1E1D7C" w14:textId="77777777" w:rsidR="00000000" w:rsidRDefault="00B01E5D">
      <w:pPr>
        <w:spacing w:line="392" w:lineRule="exact"/>
        <w:jc w:val="both"/>
        <w:rPr>
          <w:rFonts w:ascii="Times New Roman" w:eastAsia="Times New Roman" w:hAnsi="Times New Roman" w:cs="Times New Roman"/>
          <w:sz w:val="24"/>
          <w:szCs w:val="24"/>
        </w:rPr>
      </w:pPr>
    </w:p>
    <w:p w14:paraId="1D5DD56C"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4/8</w:t>
      </w:r>
    </w:p>
    <w:p w14:paraId="33D14CA1" w14:textId="77777777" w:rsidR="00000000" w:rsidRDefault="00B01E5D">
      <w:pPr>
        <w:spacing w:line="0" w:lineRule="atLeast"/>
        <w:jc w:val="both"/>
        <w:rPr>
          <w:rFonts w:ascii="Times New Roman" w:eastAsia="Arial" w:hAnsi="Times New Roman" w:cs="Times New Roman"/>
          <w:sz w:val="24"/>
          <w:szCs w:val="24"/>
        </w:rPr>
        <w:sectPr w:rsidR="00000000">
          <w:type w:val="continuous"/>
          <w:pgSz w:w="11900" w:h="16840"/>
          <w:pgMar w:top="888" w:right="5840" w:bottom="300" w:left="5820" w:header="0" w:footer="0" w:gutter="0"/>
          <w:cols w:space="720"/>
          <w:docGrid w:linePitch="360"/>
        </w:sectPr>
      </w:pPr>
    </w:p>
    <w:p w14:paraId="7F757F65" w14:textId="77777777" w:rsidR="00000000" w:rsidRDefault="00B01E5D">
      <w:pPr>
        <w:spacing w:line="343" w:lineRule="auto"/>
        <w:ind w:right="100"/>
        <w:jc w:val="both"/>
        <w:rPr>
          <w:rFonts w:ascii="Times New Roman" w:eastAsia="Arial" w:hAnsi="Times New Roman" w:cs="Times New Roman"/>
          <w:sz w:val="24"/>
          <w:szCs w:val="24"/>
        </w:rPr>
      </w:pPr>
      <w:bookmarkStart w:id="127" w:name="page5"/>
      <w:bookmarkEnd w:id="127"/>
      <w:r>
        <w:rPr>
          <w:rFonts w:ascii="Times New Roman" w:eastAsia="Arial" w:hAnsi="Times New Roman" w:cs="Times New Roman"/>
          <w:sz w:val="24"/>
          <w:szCs w:val="24"/>
        </w:rPr>
        <w:t xml:space="preserve">in the two sets, which showed they </w:t>
      </w:r>
      <w:r>
        <w:rPr>
          <w:rFonts w:ascii="Times New Roman" w:eastAsia="Arial" w:hAnsi="Times New Roman" w:cs="Times New Roman"/>
          <w:sz w:val="24"/>
          <w:szCs w:val="24"/>
        </w:rPr>
        <w:t>had no significant contribution for the classification. Therefore, doing further process of these attributes should be able to improve the outcome greatly.</w:t>
      </w:r>
    </w:p>
    <w:p w14:paraId="59A54DC3" w14:textId="77777777" w:rsidR="00000000" w:rsidRDefault="00B01E5D">
      <w:pPr>
        <w:spacing w:line="134" w:lineRule="exact"/>
        <w:jc w:val="both"/>
        <w:rPr>
          <w:rFonts w:ascii="Times New Roman" w:eastAsia="Times New Roman" w:hAnsi="Times New Roman" w:cs="Times New Roman"/>
          <w:sz w:val="24"/>
          <w:szCs w:val="24"/>
        </w:rPr>
      </w:pPr>
    </w:p>
    <w:p w14:paraId="35A50649"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For some of the other attributes, the choices gathered together in single choices.</w:t>
      </w:r>
    </w:p>
    <w:p w14:paraId="16EEED32" w14:textId="77777777" w:rsidR="00000000" w:rsidRDefault="00853BC2">
      <w:pPr>
        <w:spacing w:line="200" w:lineRule="exact"/>
        <w:jc w:val="both"/>
        <w:rPr>
          <w:rFonts w:ascii="Times New Roman" w:eastAsia="Times New Roman"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661312" behindDoc="1" locked="0" layoutInCell="0" allowOverlap="1" wp14:anchorId="1EC10BD8" wp14:editId="6EF026AC">
            <wp:simplePos x="0" y="0"/>
            <wp:positionH relativeFrom="column">
              <wp:posOffset>0</wp:posOffset>
            </wp:positionH>
            <wp:positionV relativeFrom="paragraph">
              <wp:posOffset>132080</wp:posOffset>
            </wp:positionV>
            <wp:extent cx="2537460" cy="2286000"/>
            <wp:effectExtent l="0" t="0" r="0" b="0"/>
            <wp:wrapNone/>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3746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0E665C" w14:textId="77777777" w:rsidR="00000000" w:rsidRDefault="00B01E5D">
      <w:pPr>
        <w:spacing w:line="200" w:lineRule="exact"/>
        <w:jc w:val="both"/>
        <w:rPr>
          <w:rFonts w:ascii="Times New Roman" w:eastAsia="Times New Roman" w:hAnsi="Times New Roman" w:cs="Times New Roman"/>
          <w:sz w:val="24"/>
          <w:szCs w:val="24"/>
        </w:rPr>
      </w:pPr>
    </w:p>
    <w:p w14:paraId="2E79D767" w14:textId="77777777" w:rsidR="00000000" w:rsidRDefault="00B01E5D">
      <w:pPr>
        <w:spacing w:line="200" w:lineRule="exact"/>
        <w:jc w:val="both"/>
        <w:rPr>
          <w:rFonts w:ascii="Times New Roman" w:eastAsia="Times New Roman" w:hAnsi="Times New Roman" w:cs="Times New Roman"/>
          <w:sz w:val="24"/>
          <w:szCs w:val="24"/>
        </w:rPr>
      </w:pPr>
    </w:p>
    <w:p w14:paraId="13494730" w14:textId="77777777" w:rsidR="00000000" w:rsidRDefault="00B01E5D">
      <w:pPr>
        <w:spacing w:line="200" w:lineRule="exact"/>
        <w:jc w:val="both"/>
        <w:rPr>
          <w:rFonts w:ascii="Times New Roman" w:eastAsia="Times New Roman" w:hAnsi="Times New Roman" w:cs="Times New Roman"/>
          <w:sz w:val="24"/>
          <w:szCs w:val="24"/>
        </w:rPr>
      </w:pPr>
    </w:p>
    <w:p w14:paraId="7D3CBBD3" w14:textId="77777777" w:rsidR="00000000" w:rsidRDefault="00B01E5D">
      <w:pPr>
        <w:spacing w:line="200" w:lineRule="exact"/>
        <w:jc w:val="both"/>
        <w:rPr>
          <w:rFonts w:ascii="Times New Roman" w:eastAsia="Times New Roman" w:hAnsi="Times New Roman" w:cs="Times New Roman"/>
          <w:sz w:val="24"/>
          <w:szCs w:val="24"/>
        </w:rPr>
      </w:pPr>
    </w:p>
    <w:p w14:paraId="1DFE811F" w14:textId="77777777" w:rsidR="00000000" w:rsidRDefault="00B01E5D">
      <w:pPr>
        <w:spacing w:line="200" w:lineRule="exact"/>
        <w:jc w:val="both"/>
        <w:rPr>
          <w:rFonts w:ascii="Times New Roman" w:eastAsia="Times New Roman" w:hAnsi="Times New Roman" w:cs="Times New Roman"/>
          <w:sz w:val="24"/>
          <w:szCs w:val="24"/>
        </w:rPr>
      </w:pPr>
    </w:p>
    <w:p w14:paraId="47AC324A" w14:textId="77777777" w:rsidR="00000000" w:rsidRDefault="00B01E5D">
      <w:pPr>
        <w:spacing w:line="200" w:lineRule="exact"/>
        <w:jc w:val="both"/>
        <w:rPr>
          <w:rFonts w:ascii="Times New Roman" w:eastAsia="Times New Roman" w:hAnsi="Times New Roman" w:cs="Times New Roman"/>
          <w:sz w:val="24"/>
          <w:szCs w:val="24"/>
        </w:rPr>
      </w:pPr>
    </w:p>
    <w:p w14:paraId="34122B48" w14:textId="77777777" w:rsidR="00000000" w:rsidRDefault="00B01E5D">
      <w:pPr>
        <w:spacing w:line="200" w:lineRule="exact"/>
        <w:jc w:val="both"/>
        <w:rPr>
          <w:rFonts w:ascii="Times New Roman" w:eastAsia="Times New Roman" w:hAnsi="Times New Roman" w:cs="Times New Roman"/>
          <w:sz w:val="24"/>
          <w:szCs w:val="24"/>
        </w:rPr>
      </w:pPr>
    </w:p>
    <w:p w14:paraId="3813404C" w14:textId="77777777" w:rsidR="00000000" w:rsidRDefault="00B01E5D">
      <w:pPr>
        <w:spacing w:line="200" w:lineRule="exact"/>
        <w:jc w:val="both"/>
        <w:rPr>
          <w:rFonts w:ascii="Times New Roman" w:eastAsia="Times New Roman" w:hAnsi="Times New Roman" w:cs="Times New Roman"/>
          <w:sz w:val="24"/>
          <w:szCs w:val="24"/>
        </w:rPr>
      </w:pPr>
    </w:p>
    <w:p w14:paraId="559686F7" w14:textId="77777777" w:rsidR="00000000" w:rsidRDefault="00B01E5D">
      <w:pPr>
        <w:spacing w:line="200" w:lineRule="exact"/>
        <w:jc w:val="both"/>
        <w:rPr>
          <w:rFonts w:ascii="Times New Roman" w:eastAsia="Times New Roman" w:hAnsi="Times New Roman" w:cs="Times New Roman"/>
          <w:sz w:val="24"/>
          <w:szCs w:val="24"/>
        </w:rPr>
      </w:pPr>
    </w:p>
    <w:p w14:paraId="0AC48607" w14:textId="77777777" w:rsidR="00000000" w:rsidRDefault="00B01E5D">
      <w:pPr>
        <w:spacing w:line="200" w:lineRule="exact"/>
        <w:jc w:val="both"/>
        <w:rPr>
          <w:rFonts w:ascii="Times New Roman" w:eastAsia="Times New Roman" w:hAnsi="Times New Roman" w:cs="Times New Roman"/>
          <w:sz w:val="24"/>
          <w:szCs w:val="24"/>
        </w:rPr>
      </w:pPr>
    </w:p>
    <w:p w14:paraId="30567B48" w14:textId="77777777" w:rsidR="00000000" w:rsidRDefault="00B01E5D">
      <w:pPr>
        <w:spacing w:line="200" w:lineRule="exact"/>
        <w:jc w:val="both"/>
        <w:rPr>
          <w:rFonts w:ascii="Times New Roman" w:eastAsia="Times New Roman" w:hAnsi="Times New Roman" w:cs="Times New Roman"/>
          <w:sz w:val="24"/>
          <w:szCs w:val="24"/>
        </w:rPr>
      </w:pPr>
    </w:p>
    <w:p w14:paraId="00C4509A" w14:textId="77777777" w:rsidR="00000000" w:rsidRDefault="00B01E5D">
      <w:pPr>
        <w:spacing w:line="200" w:lineRule="exact"/>
        <w:jc w:val="both"/>
        <w:rPr>
          <w:rFonts w:ascii="Times New Roman" w:eastAsia="Times New Roman" w:hAnsi="Times New Roman" w:cs="Times New Roman"/>
          <w:sz w:val="24"/>
          <w:szCs w:val="24"/>
        </w:rPr>
      </w:pPr>
    </w:p>
    <w:p w14:paraId="0654D673" w14:textId="77777777" w:rsidR="00000000" w:rsidRDefault="00B01E5D">
      <w:pPr>
        <w:spacing w:line="200" w:lineRule="exact"/>
        <w:jc w:val="both"/>
        <w:rPr>
          <w:rFonts w:ascii="Times New Roman" w:eastAsia="Times New Roman" w:hAnsi="Times New Roman" w:cs="Times New Roman"/>
          <w:sz w:val="24"/>
          <w:szCs w:val="24"/>
        </w:rPr>
      </w:pPr>
    </w:p>
    <w:p w14:paraId="7FB3BD96" w14:textId="77777777" w:rsidR="00000000" w:rsidRDefault="00B01E5D">
      <w:pPr>
        <w:spacing w:line="200" w:lineRule="exact"/>
        <w:jc w:val="both"/>
        <w:rPr>
          <w:rFonts w:ascii="Times New Roman" w:eastAsia="Times New Roman" w:hAnsi="Times New Roman" w:cs="Times New Roman"/>
          <w:sz w:val="24"/>
          <w:szCs w:val="24"/>
        </w:rPr>
      </w:pPr>
    </w:p>
    <w:p w14:paraId="2D7D1797" w14:textId="77777777" w:rsidR="00000000" w:rsidRDefault="00B01E5D">
      <w:pPr>
        <w:spacing w:line="200" w:lineRule="exact"/>
        <w:jc w:val="both"/>
        <w:rPr>
          <w:rFonts w:ascii="Times New Roman" w:eastAsia="Times New Roman" w:hAnsi="Times New Roman" w:cs="Times New Roman"/>
          <w:sz w:val="24"/>
          <w:szCs w:val="24"/>
        </w:rPr>
      </w:pPr>
    </w:p>
    <w:p w14:paraId="32FECC41" w14:textId="77777777" w:rsidR="00000000" w:rsidRDefault="00B01E5D">
      <w:pPr>
        <w:spacing w:line="200" w:lineRule="exact"/>
        <w:jc w:val="both"/>
        <w:rPr>
          <w:rFonts w:ascii="Times New Roman" w:eastAsia="Times New Roman" w:hAnsi="Times New Roman" w:cs="Times New Roman"/>
          <w:sz w:val="24"/>
          <w:szCs w:val="24"/>
        </w:rPr>
      </w:pPr>
    </w:p>
    <w:p w14:paraId="73EEAFA1" w14:textId="77777777" w:rsidR="00000000" w:rsidRDefault="00B01E5D">
      <w:pPr>
        <w:spacing w:line="200" w:lineRule="exact"/>
        <w:jc w:val="both"/>
        <w:rPr>
          <w:rFonts w:ascii="Times New Roman" w:eastAsia="Times New Roman" w:hAnsi="Times New Roman" w:cs="Times New Roman"/>
          <w:sz w:val="24"/>
          <w:szCs w:val="24"/>
        </w:rPr>
      </w:pPr>
    </w:p>
    <w:p w14:paraId="26D4A169" w14:textId="77777777" w:rsidR="00000000" w:rsidRDefault="00B01E5D">
      <w:pPr>
        <w:spacing w:line="200" w:lineRule="exact"/>
        <w:jc w:val="both"/>
        <w:rPr>
          <w:rFonts w:ascii="Times New Roman" w:eastAsia="Times New Roman" w:hAnsi="Times New Roman" w:cs="Times New Roman"/>
          <w:sz w:val="24"/>
          <w:szCs w:val="24"/>
        </w:rPr>
      </w:pPr>
    </w:p>
    <w:p w14:paraId="4640FE9A" w14:textId="77777777" w:rsidR="00000000" w:rsidRDefault="00B01E5D">
      <w:pPr>
        <w:spacing w:line="277" w:lineRule="exact"/>
        <w:jc w:val="both"/>
        <w:rPr>
          <w:rFonts w:ascii="Times New Roman" w:eastAsia="Times New Roman" w:hAnsi="Times New Roman" w:cs="Times New Roman"/>
          <w:sz w:val="24"/>
          <w:szCs w:val="24"/>
        </w:rPr>
      </w:pPr>
    </w:p>
    <w:p w14:paraId="46744265" w14:textId="77777777" w:rsidR="00000000" w:rsidRDefault="00B01E5D">
      <w:pPr>
        <w:spacing w:line="0" w:lineRule="atLeast"/>
        <w:jc w:val="both"/>
        <w:rPr>
          <w:rFonts w:ascii="Times New Roman" w:eastAsia="Arial" w:hAnsi="Times New Roman" w:cs="Times New Roman"/>
          <w:b/>
          <w:sz w:val="24"/>
          <w:szCs w:val="24"/>
        </w:rPr>
      </w:pPr>
      <w:r>
        <w:rPr>
          <w:rFonts w:ascii="Times New Roman" w:eastAsia="Arial" w:hAnsi="Times New Roman" w:cs="Times New Roman"/>
          <w:b/>
          <w:sz w:val="24"/>
          <w:szCs w:val="24"/>
        </w:rPr>
        <w:t>(Pre-processed data, 1-1)</w:t>
      </w:r>
    </w:p>
    <w:p w14:paraId="7523FE78" w14:textId="77777777" w:rsidR="00000000" w:rsidRDefault="00B01E5D">
      <w:pPr>
        <w:spacing w:line="237" w:lineRule="exact"/>
        <w:jc w:val="both"/>
        <w:rPr>
          <w:rFonts w:ascii="Times New Roman" w:eastAsia="Times New Roman" w:hAnsi="Times New Roman" w:cs="Times New Roman"/>
          <w:sz w:val="24"/>
          <w:szCs w:val="24"/>
        </w:rPr>
      </w:pPr>
    </w:p>
    <w:p w14:paraId="00E64360" w14:textId="77777777" w:rsidR="00000000" w:rsidRDefault="00B01E5D">
      <w:pPr>
        <w:spacing w:line="329" w:lineRule="auto"/>
        <w:ind w:right="120"/>
        <w:jc w:val="both"/>
        <w:rPr>
          <w:rFonts w:ascii="Times New Roman" w:eastAsia="Arial" w:hAnsi="Times New Roman" w:cs="Times New Roman"/>
          <w:sz w:val="24"/>
          <w:szCs w:val="24"/>
        </w:rPr>
      </w:pPr>
      <w:r>
        <w:rPr>
          <w:rFonts w:ascii="Times New Roman" w:eastAsia="Arial" w:hAnsi="Times New Roman" w:cs="Times New Roman"/>
          <w:sz w:val="24"/>
          <w:szCs w:val="24"/>
        </w:rPr>
        <w:t>For instance, in attributes like WHY-MATESUGGEST (which asked if the responder choose to order take-out because of ohter peoples' suggest), is greatly imbalanced. As the graph suggests, few participants order take-out becaus</w:t>
      </w:r>
      <w:r>
        <w:rPr>
          <w:rFonts w:ascii="Times New Roman" w:eastAsia="Arial" w:hAnsi="Times New Roman" w:cs="Times New Roman"/>
          <w:sz w:val="24"/>
          <w:szCs w:val="24"/>
        </w:rPr>
        <w:t>e others' suggest. In this situation, this attribute can be deleted in the next EM test, for it can hardly provide any useful informations for classification, so according to the principle of EM. , deleting them will not harm the general result. Also, if l</w:t>
      </w:r>
      <w:r>
        <w:rPr>
          <w:rFonts w:ascii="Times New Roman" w:eastAsia="Arial" w:hAnsi="Times New Roman" w:cs="Times New Roman"/>
          <w:sz w:val="24"/>
          <w:szCs w:val="24"/>
        </w:rPr>
        <w:t>eft untouched, these imbalance attrtbute will introduce more Randomness into the result of EM. Attributes with similar conditions are:</w:t>
      </w:r>
    </w:p>
    <w:p w14:paraId="1CB35E11" w14:textId="77777777" w:rsidR="00000000" w:rsidRDefault="00853BC2">
      <w:pPr>
        <w:spacing w:line="200" w:lineRule="exact"/>
        <w:jc w:val="both"/>
        <w:rPr>
          <w:rFonts w:ascii="Times New Roman" w:eastAsia="Times New Roman"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662336" behindDoc="1" locked="0" layoutInCell="0" allowOverlap="1" wp14:anchorId="0E088016" wp14:editId="7726792C">
            <wp:simplePos x="0" y="0"/>
            <wp:positionH relativeFrom="column">
              <wp:posOffset>-12065</wp:posOffset>
            </wp:positionH>
            <wp:positionV relativeFrom="paragraph">
              <wp:posOffset>63500</wp:posOffset>
            </wp:positionV>
            <wp:extent cx="6563360" cy="1457960"/>
            <wp:effectExtent l="0" t="0" r="0" b="0"/>
            <wp:wrapNone/>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563360" cy="1457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2C81C1" w14:textId="77777777" w:rsidR="00000000" w:rsidRDefault="00B01E5D">
      <w:pPr>
        <w:spacing w:line="321" w:lineRule="exact"/>
        <w:jc w:val="both"/>
        <w:rPr>
          <w:rFonts w:ascii="Times New Roman" w:eastAsia="Times New Roman" w:hAnsi="Times New Roman" w:cs="Times New Roman"/>
          <w:sz w:val="24"/>
          <w:szCs w:val="24"/>
        </w:rPr>
      </w:pPr>
    </w:p>
    <w:p w14:paraId="4E7A8458" w14:textId="77777777" w:rsidR="00000000" w:rsidRDefault="00B01E5D">
      <w:pPr>
        <w:spacing w:line="0" w:lineRule="atLeast"/>
        <w:ind w:left="560"/>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WHY-IAMRICH</w:t>
      </w:r>
    </w:p>
    <w:p w14:paraId="4D340124" w14:textId="77777777" w:rsidR="00000000" w:rsidRDefault="00B01E5D">
      <w:pPr>
        <w:spacing w:line="33" w:lineRule="exact"/>
        <w:jc w:val="both"/>
        <w:rPr>
          <w:rFonts w:ascii="Times New Roman" w:eastAsia="Times New Roman" w:hAnsi="Times New Roman" w:cs="Times New Roman"/>
          <w:sz w:val="24"/>
          <w:szCs w:val="24"/>
        </w:rPr>
      </w:pPr>
    </w:p>
    <w:p w14:paraId="5F1CAA14" w14:textId="77777777" w:rsidR="00000000" w:rsidRDefault="00B01E5D">
      <w:pPr>
        <w:spacing w:line="0" w:lineRule="atLeast"/>
        <w:ind w:left="560"/>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CHOOSE-ELSE</w:t>
      </w:r>
    </w:p>
    <w:p w14:paraId="69B59F99" w14:textId="77777777" w:rsidR="00000000" w:rsidRDefault="00B01E5D">
      <w:pPr>
        <w:spacing w:line="33" w:lineRule="exact"/>
        <w:jc w:val="both"/>
        <w:rPr>
          <w:rFonts w:ascii="Times New Roman" w:eastAsia="Times New Roman" w:hAnsi="Times New Roman" w:cs="Times New Roman"/>
          <w:sz w:val="24"/>
          <w:szCs w:val="24"/>
        </w:rPr>
      </w:pPr>
    </w:p>
    <w:p w14:paraId="77B8A4B8" w14:textId="77777777" w:rsidR="00000000" w:rsidRDefault="00B01E5D">
      <w:pPr>
        <w:spacing w:line="0" w:lineRule="atLeast"/>
        <w:ind w:left="560"/>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WHERE-ELSE</w:t>
      </w:r>
    </w:p>
    <w:p w14:paraId="01941584" w14:textId="77777777" w:rsidR="00000000" w:rsidRDefault="00B01E5D">
      <w:pPr>
        <w:spacing w:line="33" w:lineRule="exact"/>
        <w:jc w:val="both"/>
        <w:rPr>
          <w:rFonts w:ascii="Times New Roman" w:eastAsia="Times New Roman" w:hAnsi="Times New Roman" w:cs="Times New Roman"/>
          <w:sz w:val="24"/>
          <w:szCs w:val="24"/>
        </w:rPr>
      </w:pPr>
    </w:p>
    <w:p w14:paraId="290A275F" w14:textId="77777777" w:rsidR="00000000" w:rsidRDefault="00B01E5D">
      <w:pPr>
        <w:spacing w:line="0" w:lineRule="atLeast"/>
        <w:ind w:left="560"/>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WHY-MATESSUGGEST</w:t>
      </w:r>
    </w:p>
    <w:p w14:paraId="059526C2" w14:textId="77777777" w:rsidR="00000000" w:rsidRDefault="00B01E5D">
      <w:pPr>
        <w:spacing w:line="33" w:lineRule="exact"/>
        <w:jc w:val="both"/>
        <w:rPr>
          <w:rFonts w:ascii="Times New Roman" w:eastAsia="Times New Roman" w:hAnsi="Times New Roman" w:cs="Times New Roman"/>
          <w:sz w:val="24"/>
          <w:szCs w:val="24"/>
        </w:rPr>
      </w:pPr>
    </w:p>
    <w:p w14:paraId="45FC84C7" w14:textId="77777777" w:rsidR="00000000" w:rsidRDefault="00B01E5D">
      <w:pPr>
        <w:spacing w:line="0" w:lineRule="atLeast"/>
        <w:ind w:left="560"/>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WHY-TASTE</w:t>
      </w:r>
    </w:p>
    <w:p w14:paraId="037EB381" w14:textId="77777777" w:rsidR="00000000" w:rsidRDefault="00B01E5D">
      <w:pPr>
        <w:spacing w:line="33" w:lineRule="exact"/>
        <w:jc w:val="both"/>
        <w:rPr>
          <w:rFonts w:ascii="Times New Roman" w:eastAsia="Times New Roman" w:hAnsi="Times New Roman" w:cs="Times New Roman"/>
          <w:sz w:val="24"/>
          <w:szCs w:val="24"/>
        </w:rPr>
      </w:pPr>
    </w:p>
    <w:p w14:paraId="2EB9188E" w14:textId="77777777" w:rsidR="00000000" w:rsidRDefault="00B01E5D">
      <w:pPr>
        <w:spacing w:line="0" w:lineRule="atLeast"/>
        <w:ind w:left="560"/>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CHOOSE-SERVICE</w:t>
      </w:r>
    </w:p>
    <w:p w14:paraId="0DEFDE60" w14:textId="77777777" w:rsidR="00000000" w:rsidRDefault="00B01E5D">
      <w:pPr>
        <w:spacing w:line="33" w:lineRule="exact"/>
        <w:jc w:val="both"/>
        <w:rPr>
          <w:rFonts w:ascii="Times New Roman" w:eastAsia="Times New Roman" w:hAnsi="Times New Roman" w:cs="Times New Roman"/>
          <w:sz w:val="24"/>
          <w:szCs w:val="24"/>
        </w:rPr>
      </w:pPr>
    </w:p>
    <w:p w14:paraId="4632B3BC" w14:textId="77777777" w:rsidR="00000000" w:rsidRDefault="00B01E5D">
      <w:pPr>
        <w:spacing w:line="0" w:lineRule="atLeast"/>
        <w:ind w:left="560"/>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WHY-NOOUTDOOR</w:t>
      </w:r>
    </w:p>
    <w:p w14:paraId="2226093E" w14:textId="77777777" w:rsidR="00000000" w:rsidRDefault="00B01E5D">
      <w:pPr>
        <w:spacing w:line="200" w:lineRule="exact"/>
        <w:jc w:val="both"/>
        <w:rPr>
          <w:rFonts w:ascii="Times New Roman" w:eastAsia="Times New Roman" w:hAnsi="Times New Roman" w:cs="Times New Roman"/>
          <w:sz w:val="24"/>
          <w:szCs w:val="24"/>
        </w:rPr>
      </w:pPr>
    </w:p>
    <w:p w14:paraId="283D501D" w14:textId="77777777" w:rsidR="00000000" w:rsidRDefault="00B01E5D">
      <w:pPr>
        <w:spacing w:line="288" w:lineRule="exact"/>
        <w:jc w:val="both"/>
        <w:rPr>
          <w:rFonts w:ascii="Times New Roman" w:eastAsia="Times New Roman" w:hAnsi="Times New Roman" w:cs="Times New Roman"/>
          <w:sz w:val="24"/>
          <w:szCs w:val="24"/>
        </w:rPr>
      </w:pPr>
    </w:p>
    <w:p w14:paraId="5337320A"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These attributes we</w:t>
      </w:r>
      <w:r>
        <w:rPr>
          <w:rFonts w:ascii="Times New Roman" w:eastAsia="Arial" w:hAnsi="Times New Roman" w:cs="Times New Roman"/>
          <w:sz w:val="24"/>
          <w:szCs w:val="24"/>
        </w:rPr>
        <w:t>re removed before the next turn of EM began.</w:t>
      </w:r>
    </w:p>
    <w:p w14:paraId="07878ABE" w14:textId="77777777" w:rsidR="00000000" w:rsidRDefault="00B01E5D">
      <w:pPr>
        <w:spacing w:line="237" w:lineRule="exact"/>
        <w:jc w:val="both"/>
        <w:rPr>
          <w:rFonts w:ascii="Times New Roman" w:eastAsia="Times New Roman" w:hAnsi="Times New Roman" w:cs="Times New Roman"/>
          <w:sz w:val="24"/>
          <w:szCs w:val="24"/>
        </w:rPr>
      </w:pPr>
    </w:p>
    <w:p w14:paraId="75E25E15" w14:textId="77777777" w:rsidR="00000000" w:rsidRDefault="00B01E5D">
      <w:pPr>
        <w:spacing w:line="346" w:lineRule="auto"/>
        <w:ind w:right="560"/>
        <w:jc w:val="both"/>
        <w:rPr>
          <w:rFonts w:ascii="Times New Roman" w:eastAsia="Arial" w:hAnsi="Times New Roman" w:cs="Times New Roman"/>
          <w:sz w:val="24"/>
          <w:szCs w:val="24"/>
        </w:rPr>
      </w:pPr>
      <w:r>
        <w:rPr>
          <w:rFonts w:ascii="Times New Roman" w:eastAsia="Arial" w:hAnsi="Times New Roman" w:cs="Times New Roman"/>
          <w:sz w:val="24"/>
          <w:szCs w:val="24"/>
        </w:rPr>
        <w:t>Not only the common pattern will make blur of the results, but also one question with many different options can also add up to the difficulty of data anal</w:t>
      </w:r>
      <w:ins w:id="128" w:author="ZX" w:date="2017-12-20T21:50:00Z">
        <w:r>
          <w:rPr>
            <w:rFonts w:ascii="Times New Roman" w:eastAsia="宋体" w:hAnsi="Times New Roman" w:cs="Times New Roman" w:hint="eastAsia"/>
            <w:sz w:val="24"/>
            <w:szCs w:val="24"/>
          </w:rPr>
          <w:t>ys</w:t>
        </w:r>
      </w:ins>
      <w:ins w:id="129" w:author="ZX" w:date="2017-12-20T21:51:00Z">
        <w:r>
          <w:rPr>
            <w:rFonts w:ascii="Times New Roman" w:eastAsia="宋体" w:hAnsi="Times New Roman" w:cs="Times New Roman" w:hint="eastAsia"/>
            <w:sz w:val="24"/>
            <w:szCs w:val="24"/>
          </w:rPr>
          <w:t>is</w:t>
        </w:r>
      </w:ins>
      <w:del w:id="130" w:author="ZX" w:date="2017-12-20T21:50:00Z">
        <w:r>
          <w:rPr>
            <w:rFonts w:ascii="Times New Roman" w:eastAsia="Arial" w:hAnsi="Times New Roman" w:cs="Times New Roman"/>
            <w:sz w:val="24"/>
            <w:szCs w:val="24"/>
          </w:rPr>
          <w:delText>i</w:delText>
        </w:r>
        <w:r>
          <w:rPr>
            <w:rFonts w:ascii="Times New Roman" w:eastAsia="Arial" w:hAnsi="Times New Roman" w:cs="Times New Roman"/>
            <w:sz w:val="24"/>
            <w:szCs w:val="24"/>
          </w:rPr>
          <w:delText>ze</w:delText>
        </w:r>
      </w:del>
      <w:r>
        <w:rPr>
          <w:rFonts w:ascii="Times New Roman" w:eastAsia="Arial" w:hAnsi="Times New Roman" w:cs="Times New Roman"/>
          <w:sz w:val="24"/>
          <w:szCs w:val="24"/>
        </w:rPr>
        <w:t>. In order to avoid this, we cho</w:t>
      </w:r>
      <w:del w:id="131" w:author="ZX" w:date="2017-12-20T21:51:00Z">
        <w:r>
          <w:rPr>
            <w:rFonts w:ascii="Times New Roman" w:eastAsia="Arial" w:hAnsi="Times New Roman" w:cs="Times New Roman"/>
            <w:sz w:val="24"/>
            <w:szCs w:val="24"/>
          </w:rPr>
          <w:delText>o</w:delText>
        </w:r>
      </w:del>
      <w:r>
        <w:rPr>
          <w:rFonts w:ascii="Times New Roman" w:eastAsia="Arial" w:hAnsi="Times New Roman" w:cs="Times New Roman"/>
          <w:sz w:val="24"/>
          <w:szCs w:val="24"/>
        </w:rPr>
        <w:t>se</w:t>
      </w:r>
      <w:ins w:id="132" w:author="ZX" w:date="2017-12-20T21:51:00Z">
        <w:r>
          <w:rPr>
            <w:rFonts w:ascii="Times New Roman" w:eastAsia="宋体" w:hAnsi="Times New Roman" w:cs="Times New Roman" w:hint="eastAsia"/>
            <w:sz w:val="24"/>
            <w:szCs w:val="24"/>
          </w:rPr>
          <w:t xml:space="preserve"> </w:t>
        </w:r>
      </w:ins>
      <w:del w:id="133" w:author="ZX" w:date="2017-12-20T21:51:00Z">
        <w:r>
          <w:rPr>
            <w:rFonts w:ascii="Times New Roman" w:eastAsia="Arial" w:hAnsi="Times New Roman" w:cs="Times New Roman"/>
            <w:sz w:val="24"/>
            <w:szCs w:val="24"/>
          </w:rPr>
          <w:delText xml:space="preserve">d </w:delText>
        </w:r>
      </w:del>
      <w:r>
        <w:rPr>
          <w:rFonts w:ascii="Times New Roman" w:eastAsia="Arial" w:hAnsi="Times New Roman" w:cs="Times New Roman"/>
          <w:sz w:val="24"/>
          <w:szCs w:val="24"/>
        </w:rPr>
        <w:t>to merge t</w:t>
      </w:r>
      <w:r>
        <w:rPr>
          <w:rFonts w:ascii="Times New Roman" w:eastAsia="Arial" w:hAnsi="Times New Roman" w:cs="Times New Roman"/>
          <w:sz w:val="24"/>
          <w:szCs w:val="24"/>
        </w:rPr>
        <w:t>he options of such questions.</w:t>
      </w:r>
    </w:p>
    <w:p w14:paraId="08403B47" w14:textId="77777777" w:rsidR="00000000" w:rsidRDefault="00B01E5D">
      <w:pPr>
        <w:spacing w:line="132" w:lineRule="exact"/>
        <w:jc w:val="both"/>
        <w:rPr>
          <w:rFonts w:ascii="Times New Roman" w:eastAsia="Times New Roman" w:hAnsi="Times New Roman" w:cs="Times New Roman"/>
          <w:sz w:val="24"/>
          <w:szCs w:val="24"/>
        </w:rPr>
      </w:pPr>
    </w:p>
    <w:p w14:paraId="232EB8C9" w14:textId="77777777" w:rsidR="00000000" w:rsidRDefault="00B01E5D">
      <w:pPr>
        <w:spacing w:line="328" w:lineRule="auto"/>
        <w:jc w:val="both"/>
        <w:rPr>
          <w:rFonts w:ascii="Times New Roman" w:eastAsia="Arial" w:hAnsi="Times New Roman" w:cs="Times New Roman"/>
          <w:sz w:val="24"/>
          <w:szCs w:val="24"/>
        </w:rPr>
      </w:pPr>
      <w:r>
        <w:rPr>
          <w:rFonts w:ascii="Times New Roman" w:eastAsia="Arial" w:hAnsi="Times New Roman" w:cs="Times New Roman"/>
          <w:sz w:val="24"/>
          <w:szCs w:val="24"/>
        </w:rPr>
        <w:t>Take the score for canteen attribute for instance. In the questionnaire, the question asking participants to make a score foe the canteen was designed as a Likek scale (Likert summated rating scale) in order to make out te di</w:t>
      </w:r>
      <w:r>
        <w:rPr>
          <w:rFonts w:ascii="Times New Roman" w:eastAsia="Arial" w:hAnsi="Times New Roman" w:cs="Times New Roman"/>
          <w:sz w:val="24"/>
          <w:szCs w:val="24"/>
        </w:rPr>
        <w:t>fference between the slight difference in attitudes towards the canteen. Unfortunately, the design also made the result too complexed so that the algorithm could not use this key to do classify works correctly, for the algorithm does not know the relations</w:t>
      </w:r>
      <w:r>
        <w:rPr>
          <w:rFonts w:ascii="Times New Roman" w:eastAsia="Arial" w:hAnsi="Times New Roman" w:cs="Times New Roman"/>
          <w:sz w:val="24"/>
          <w:szCs w:val="24"/>
        </w:rPr>
        <w:t>hip between "dislike" and "hate". The algorithm considered these 2 options as totally different emotions while in fact they are only representation of different level of negative emotions. Therefore, merge such options together as negative attitude can gre</w:t>
      </w:r>
      <w:r>
        <w:rPr>
          <w:rFonts w:ascii="Times New Roman" w:eastAsia="Arial" w:hAnsi="Times New Roman" w:cs="Times New Roman"/>
          <w:sz w:val="24"/>
          <w:szCs w:val="24"/>
        </w:rPr>
        <w:t>atly improve the outcome of the algorithm.</w:t>
      </w:r>
    </w:p>
    <w:p w14:paraId="5273AE04" w14:textId="77777777" w:rsidR="00000000" w:rsidRDefault="00853BC2">
      <w:pPr>
        <w:spacing w:line="149" w:lineRule="exact"/>
        <w:jc w:val="both"/>
        <w:rPr>
          <w:rFonts w:ascii="Times New Roman" w:eastAsia="Times New Roman"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663360" behindDoc="1" locked="0" layoutInCell="0" allowOverlap="1" wp14:anchorId="1A037B22" wp14:editId="12977B6E">
            <wp:simplePos x="0" y="0"/>
            <wp:positionH relativeFrom="column">
              <wp:posOffset>38100</wp:posOffset>
            </wp:positionH>
            <wp:positionV relativeFrom="paragraph">
              <wp:posOffset>76835</wp:posOffset>
            </wp:positionV>
            <wp:extent cx="6446520" cy="167640"/>
            <wp:effectExtent l="0" t="0" r="0" b="0"/>
            <wp:wrapNone/>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46520" cy="167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E7B5BB" w14:textId="77777777" w:rsidR="00000000" w:rsidRDefault="00B01E5D">
      <w:pPr>
        <w:spacing w:line="0" w:lineRule="atLeast"/>
        <w:ind w:left="240"/>
        <w:jc w:val="both"/>
        <w:rPr>
          <w:rFonts w:ascii="Times New Roman" w:eastAsia="Arial" w:hAnsi="Times New Roman" w:cs="Times New Roman"/>
          <w:sz w:val="24"/>
          <w:szCs w:val="24"/>
        </w:rPr>
      </w:pPr>
      <w:r>
        <w:rPr>
          <w:rFonts w:ascii="Times New Roman" w:eastAsia="宋体" w:hAnsi="Times New Roman" w:cs="Times New Roman"/>
          <w:sz w:val="24"/>
          <w:szCs w:val="24"/>
        </w:rPr>
        <w:t>林东方</w:t>
      </w:r>
      <w:r>
        <w:rPr>
          <w:rFonts w:ascii="Times New Roman" w:eastAsia="Arial" w:hAnsi="Times New Roman" w:cs="Times New Roman"/>
          <w:sz w:val="24"/>
          <w:szCs w:val="24"/>
        </w:rPr>
        <w:t>. (2012).</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基于</w:t>
      </w:r>
      <w:r>
        <w:rPr>
          <w:rFonts w:ascii="Times New Roman" w:eastAsia="Arial" w:hAnsi="Times New Roman" w:cs="Times New Roman"/>
          <w:sz w:val="24"/>
          <w:szCs w:val="24"/>
        </w:rPr>
        <w:t>EM</w:t>
      </w:r>
      <w:r>
        <w:rPr>
          <w:rFonts w:ascii="Times New Roman" w:eastAsia="宋体" w:hAnsi="Times New Roman" w:cs="Times New Roman"/>
          <w:sz w:val="24"/>
          <w:szCs w:val="24"/>
        </w:rPr>
        <w:t>算法的不完全测量数据的处理方法研究</w:t>
      </w:r>
      <w:r>
        <w:rPr>
          <w:rFonts w:ascii="Times New Roman" w:eastAsia="Arial" w:hAnsi="Times New Roman" w:cs="Times New Roman"/>
          <w:sz w:val="24"/>
          <w:szCs w:val="24"/>
        </w:rPr>
        <w:t>. (Doctoral dissertation,</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中南大学</w:t>
      </w:r>
      <w:r>
        <w:rPr>
          <w:rFonts w:ascii="Times New Roman" w:eastAsia="Arial" w:hAnsi="Times New Roman" w:cs="Times New Roman"/>
          <w:sz w:val="24"/>
          <w:szCs w:val="24"/>
        </w:rPr>
        <w:t>).</w:t>
      </w:r>
    </w:p>
    <w:p w14:paraId="66339E73" w14:textId="77777777" w:rsidR="00000000" w:rsidRDefault="00B01E5D">
      <w:pPr>
        <w:spacing w:line="226" w:lineRule="exact"/>
        <w:jc w:val="both"/>
        <w:rPr>
          <w:rFonts w:ascii="Times New Roman" w:eastAsia="Times New Roman" w:hAnsi="Times New Roman" w:cs="Times New Roman"/>
          <w:sz w:val="24"/>
          <w:szCs w:val="24"/>
        </w:rPr>
      </w:pPr>
    </w:p>
    <w:p w14:paraId="6552819C" w14:textId="77777777" w:rsidR="00000000" w:rsidRDefault="00B01E5D">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Attributes with merged options are listed below.</w:t>
      </w:r>
    </w:p>
    <w:p w14:paraId="294323BA" w14:textId="77777777" w:rsidR="00000000" w:rsidRDefault="00853BC2">
      <w:pPr>
        <w:spacing w:line="200" w:lineRule="exact"/>
        <w:jc w:val="both"/>
        <w:rPr>
          <w:rFonts w:ascii="Times New Roman" w:eastAsia="Times New Roman"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664384" behindDoc="1" locked="0" layoutInCell="0" allowOverlap="1" wp14:anchorId="5866E7A7" wp14:editId="7ED1D073">
            <wp:simplePos x="0" y="0"/>
            <wp:positionH relativeFrom="column">
              <wp:posOffset>-12065</wp:posOffset>
            </wp:positionH>
            <wp:positionV relativeFrom="paragraph">
              <wp:posOffset>119380</wp:posOffset>
            </wp:positionV>
            <wp:extent cx="6563360" cy="1216660"/>
            <wp:effectExtent l="0" t="0" r="0" b="0"/>
            <wp:wrapNone/>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
                    <pic:cNvPicPr>
                      <a:picLocks/>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563360" cy="1216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E592F" w14:textId="77777777" w:rsidR="00000000" w:rsidRDefault="00B01E5D">
      <w:pPr>
        <w:spacing w:line="200" w:lineRule="exact"/>
        <w:jc w:val="both"/>
        <w:rPr>
          <w:rFonts w:ascii="Times New Roman" w:eastAsia="Times New Roman" w:hAnsi="Times New Roman" w:cs="Times New Roman"/>
          <w:sz w:val="24"/>
          <w:szCs w:val="24"/>
        </w:rPr>
      </w:pPr>
    </w:p>
    <w:p w14:paraId="147025E9" w14:textId="77777777" w:rsidR="00000000" w:rsidRDefault="00B01E5D">
      <w:pPr>
        <w:spacing w:line="209" w:lineRule="exact"/>
        <w:jc w:val="both"/>
        <w:rPr>
          <w:rFonts w:ascii="Times New Roman" w:eastAsia="Times New Roman" w:hAnsi="Times New Roman" w:cs="Times New Roman"/>
          <w:sz w:val="24"/>
          <w:szCs w:val="24"/>
        </w:rPr>
      </w:pPr>
    </w:p>
    <w:tbl>
      <w:tblPr>
        <w:tblW w:w="0" w:type="auto"/>
        <w:tblInd w:w="560" w:type="dxa"/>
        <w:tblLayout w:type="fixed"/>
        <w:tblCellMar>
          <w:top w:w="0" w:type="dxa"/>
          <w:left w:w="0" w:type="dxa"/>
          <w:bottom w:w="0" w:type="dxa"/>
          <w:right w:w="0" w:type="dxa"/>
        </w:tblCellMar>
        <w:tblLook w:val="0000" w:firstRow="0" w:lastRow="0" w:firstColumn="0" w:lastColumn="0" w:noHBand="0" w:noVBand="0"/>
      </w:tblPr>
      <w:tblGrid>
        <w:gridCol w:w="1860"/>
        <w:gridCol w:w="1180"/>
        <w:gridCol w:w="720"/>
      </w:tblGrid>
      <w:tr w:rsidR="00000000" w14:paraId="2FC01D38" w14:textId="77777777">
        <w:trPr>
          <w:trHeight w:val="195"/>
        </w:trPr>
        <w:tc>
          <w:tcPr>
            <w:tcW w:w="1860" w:type="dxa"/>
            <w:vAlign w:val="bottom"/>
          </w:tcPr>
          <w:p w14:paraId="2D6B1A36" w14:textId="77777777" w:rsidR="00000000" w:rsidRDefault="00B01E5D">
            <w:pPr>
              <w:spacing w:line="0" w:lineRule="atLeast"/>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SCORE-CANTEEN</w:t>
            </w:r>
          </w:p>
        </w:tc>
        <w:tc>
          <w:tcPr>
            <w:tcW w:w="1180" w:type="dxa"/>
            <w:vAlign w:val="bottom"/>
          </w:tcPr>
          <w:p w14:paraId="00D956CC" w14:textId="77777777" w:rsidR="00000000" w:rsidRDefault="00B01E5D">
            <w:pPr>
              <w:spacing w:line="0" w:lineRule="atLeast"/>
              <w:jc w:val="both"/>
              <w:rPr>
                <w:rFonts w:ascii="Times New Roman" w:eastAsia="Times New Roman" w:hAnsi="Times New Roman" w:cs="Times New Roman"/>
                <w:sz w:val="24"/>
                <w:szCs w:val="24"/>
              </w:rPr>
            </w:pPr>
          </w:p>
        </w:tc>
        <w:tc>
          <w:tcPr>
            <w:tcW w:w="720" w:type="dxa"/>
            <w:vAlign w:val="bottom"/>
          </w:tcPr>
          <w:p w14:paraId="2CE38709" w14:textId="77777777" w:rsidR="00000000" w:rsidRDefault="00B01E5D">
            <w:pPr>
              <w:spacing w:line="0" w:lineRule="atLeast"/>
              <w:jc w:val="both"/>
              <w:rPr>
                <w:rFonts w:ascii="Times New Roman" w:eastAsia="Times New Roman" w:hAnsi="Times New Roman" w:cs="Times New Roman"/>
                <w:sz w:val="24"/>
                <w:szCs w:val="24"/>
              </w:rPr>
            </w:pPr>
          </w:p>
        </w:tc>
      </w:tr>
      <w:tr w:rsidR="00000000" w14:paraId="43367BA1" w14:textId="77777777">
        <w:trPr>
          <w:trHeight w:val="228"/>
        </w:trPr>
        <w:tc>
          <w:tcPr>
            <w:tcW w:w="1860" w:type="dxa"/>
            <w:vAlign w:val="bottom"/>
          </w:tcPr>
          <w:p w14:paraId="782DAE1E"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neutral</w:t>
            </w:r>
          </w:p>
        </w:tc>
        <w:tc>
          <w:tcPr>
            <w:tcW w:w="1180" w:type="dxa"/>
            <w:vAlign w:val="bottom"/>
          </w:tcPr>
          <w:p w14:paraId="0B7DA302"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33.9477</w:t>
            </w:r>
          </w:p>
        </w:tc>
        <w:tc>
          <w:tcPr>
            <w:tcW w:w="720" w:type="dxa"/>
            <w:vAlign w:val="bottom"/>
          </w:tcPr>
          <w:p w14:paraId="6DE34762"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26.0523</w:t>
            </w:r>
          </w:p>
        </w:tc>
      </w:tr>
      <w:tr w:rsidR="00000000" w14:paraId="4B795457" w14:textId="77777777">
        <w:trPr>
          <w:trHeight w:val="228"/>
        </w:trPr>
        <w:tc>
          <w:tcPr>
            <w:tcW w:w="1860" w:type="dxa"/>
            <w:vAlign w:val="bottom"/>
          </w:tcPr>
          <w:p w14:paraId="1C31A13D"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positive</w:t>
            </w:r>
          </w:p>
        </w:tc>
        <w:tc>
          <w:tcPr>
            <w:tcW w:w="1180" w:type="dxa"/>
            <w:vAlign w:val="bottom"/>
          </w:tcPr>
          <w:p w14:paraId="37035B28"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10.721</w:t>
            </w:r>
          </w:p>
        </w:tc>
        <w:tc>
          <w:tcPr>
            <w:tcW w:w="720" w:type="dxa"/>
            <w:vAlign w:val="bottom"/>
          </w:tcPr>
          <w:p w14:paraId="16CCD7A3"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5.279</w:t>
            </w:r>
          </w:p>
        </w:tc>
      </w:tr>
      <w:tr w:rsidR="00000000" w14:paraId="70A70999" w14:textId="77777777">
        <w:trPr>
          <w:trHeight w:val="228"/>
        </w:trPr>
        <w:tc>
          <w:tcPr>
            <w:tcW w:w="1860" w:type="dxa"/>
            <w:vAlign w:val="bottom"/>
          </w:tcPr>
          <w:p w14:paraId="08A57C6E"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negative</w:t>
            </w:r>
          </w:p>
        </w:tc>
        <w:tc>
          <w:tcPr>
            <w:tcW w:w="1180" w:type="dxa"/>
            <w:vAlign w:val="bottom"/>
          </w:tcPr>
          <w:p w14:paraId="4FA32DE0"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2.9859</w:t>
            </w:r>
          </w:p>
        </w:tc>
        <w:tc>
          <w:tcPr>
            <w:tcW w:w="720" w:type="dxa"/>
            <w:vAlign w:val="bottom"/>
          </w:tcPr>
          <w:p w14:paraId="4223C0C4"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7.0141</w:t>
            </w:r>
          </w:p>
        </w:tc>
      </w:tr>
      <w:tr w:rsidR="00000000" w14:paraId="1CD9641F" w14:textId="77777777">
        <w:trPr>
          <w:trHeight w:val="228"/>
        </w:trPr>
        <w:tc>
          <w:tcPr>
            <w:tcW w:w="1860" w:type="dxa"/>
            <w:vAlign w:val="bottom"/>
          </w:tcPr>
          <w:p w14:paraId="53283016" w14:textId="77777777" w:rsidR="00000000" w:rsidRDefault="00B01E5D">
            <w:pPr>
              <w:spacing w:line="0" w:lineRule="atLeast"/>
              <w:ind w:left="200"/>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w:t>
            </w:r>
            <w:r>
              <w:rPr>
                <w:rFonts w:ascii="Times New Roman" w:eastAsia="Arial" w:hAnsi="Times New Roman" w:cs="Times New Roman"/>
                <w:color w:val="3E5915"/>
                <w:sz w:val="24"/>
                <w:szCs w:val="24"/>
              </w:rPr>
              <w:t>total]</w:t>
            </w:r>
          </w:p>
        </w:tc>
        <w:tc>
          <w:tcPr>
            <w:tcW w:w="1180" w:type="dxa"/>
            <w:vAlign w:val="bottom"/>
          </w:tcPr>
          <w:p w14:paraId="47C99F6C"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47.6546</w:t>
            </w:r>
          </w:p>
        </w:tc>
        <w:tc>
          <w:tcPr>
            <w:tcW w:w="720" w:type="dxa"/>
            <w:vAlign w:val="bottom"/>
          </w:tcPr>
          <w:p w14:paraId="1CF5CD80" w14:textId="77777777" w:rsidR="00000000" w:rsidRDefault="00B01E5D">
            <w:pPr>
              <w:spacing w:line="0" w:lineRule="atLeast"/>
              <w:jc w:val="both"/>
              <w:rPr>
                <w:rFonts w:ascii="Times New Roman" w:eastAsia="Arial" w:hAnsi="Times New Roman" w:cs="Times New Roman"/>
                <w:color w:val="3E5915"/>
                <w:sz w:val="24"/>
                <w:szCs w:val="24"/>
              </w:rPr>
            </w:pPr>
            <w:r>
              <w:rPr>
                <w:rFonts w:ascii="Times New Roman" w:eastAsia="Arial" w:hAnsi="Times New Roman" w:cs="Times New Roman"/>
                <w:color w:val="3E5915"/>
                <w:sz w:val="24"/>
                <w:szCs w:val="24"/>
              </w:rPr>
              <w:t>38.3454</w:t>
            </w:r>
          </w:p>
        </w:tc>
      </w:tr>
      <w:tr w:rsidR="00000000" w14:paraId="1648CDD2" w14:textId="77777777">
        <w:trPr>
          <w:trHeight w:val="228"/>
        </w:trPr>
        <w:tc>
          <w:tcPr>
            <w:tcW w:w="1860" w:type="dxa"/>
            <w:vAlign w:val="bottom"/>
          </w:tcPr>
          <w:p w14:paraId="5AE2AAB7" w14:textId="77777777" w:rsidR="00000000" w:rsidRDefault="00B01E5D">
            <w:pPr>
              <w:spacing w:line="0" w:lineRule="atLeast"/>
              <w:jc w:val="both"/>
              <w:rPr>
                <w:rFonts w:ascii="Times New Roman" w:eastAsia="Arial" w:hAnsi="Times New Roman" w:cs="Times New Roman"/>
                <w:color w:val="3E5915"/>
                <w:sz w:val="24"/>
                <w:szCs w:val="24"/>
                <w:shd w:val="clear" w:color="auto" w:fill="3E5915"/>
              </w:rPr>
            </w:pPr>
            <w:r>
              <w:rPr>
                <w:rFonts w:ascii="Times New Roman" w:eastAsia="Arial" w:hAnsi="Times New Roman" w:cs="Times New Roman"/>
                <w:color w:val="3E5915"/>
                <w:sz w:val="24"/>
                <w:szCs w:val="24"/>
                <w:shd w:val="clear" w:color="auto" w:fill="3E5915"/>
              </w:rPr>
              <w:t>SCORE_TAKEOUT2s</w:t>
            </w:r>
          </w:p>
        </w:tc>
        <w:tc>
          <w:tcPr>
            <w:tcW w:w="1180" w:type="dxa"/>
            <w:vAlign w:val="bottom"/>
          </w:tcPr>
          <w:p w14:paraId="44BC03D3" w14:textId="77777777" w:rsidR="00000000" w:rsidRDefault="00B01E5D">
            <w:pPr>
              <w:spacing w:line="0" w:lineRule="atLeast"/>
              <w:jc w:val="both"/>
              <w:rPr>
                <w:rFonts w:ascii="Times New Roman" w:eastAsia="Times New Roman" w:hAnsi="Times New Roman" w:cs="Times New Roman"/>
                <w:sz w:val="24"/>
                <w:szCs w:val="24"/>
              </w:rPr>
            </w:pPr>
          </w:p>
        </w:tc>
        <w:tc>
          <w:tcPr>
            <w:tcW w:w="720" w:type="dxa"/>
            <w:vAlign w:val="bottom"/>
          </w:tcPr>
          <w:p w14:paraId="7BEB8B38" w14:textId="77777777" w:rsidR="00000000" w:rsidRDefault="00B01E5D">
            <w:pPr>
              <w:spacing w:line="0" w:lineRule="atLeast"/>
              <w:jc w:val="both"/>
              <w:rPr>
                <w:rFonts w:ascii="Times New Roman" w:eastAsia="Times New Roman" w:hAnsi="Times New Roman" w:cs="Times New Roman"/>
                <w:sz w:val="24"/>
                <w:szCs w:val="24"/>
              </w:rPr>
            </w:pPr>
          </w:p>
        </w:tc>
      </w:tr>
    </w:tbl>
    <w:p w14:paraId="020CA91D" w14:textId="77777777" w:rsidR="00000000" w:rsidRDefault="00B01E5D">
      <w:pPr>
        <w:jc w:val="both"/>
        <w:rPr>
          <w:rFonts w:ascii="Times New Roman" w:eastAsia="Times New Roman" w:hAnsi="Times New Roman" w:cs="Times New Roman"/>
          <w:sz w:val="24"/>
          <w:szCs w:val="24"/>
        </w:rPr>
        <w:sectPr w:rsidR="00000000">
          <w:pgSz w:w="11900" w:h="16840"/>
          <w:pgMar w:top="891" w:right="820" w:bottom="300" w:left="800" w:header="0" w:footer="0" w:gutter="0"/>
          <w:cols w:space="720"/>
          <w:docGrid w:linePitch="360"/>
        </w:sectPr>
      </w:pPr>
    </w:p>
    <w:p w14:paraId="3AC07D60" w14:textId="77777777" w:rsidR="00B01E5D" w:rsidRDefault="00B01E5D">
      <w:pPr>
        <w:spacing w:line="0" w:lineRule="atLeast"/>
        <w:jc w:val="both"/>
        <w:rPr>
          <w:rFonts w:ascii="Times New Roman" w:eastAsia="宋体" w:hAnsi="Times New Roman" w:cs="Times New Roman" w:hint="eastAsia"/>
          <w:sz w:val="24"/>
          <w:szCs w:val="24"/>
        </w:rPr>
      </w:pPr>
    </w:p>
    <w:sectPr w:rsidR="00B01E5D">
      <w:type w:val="continuous"/>
      <w:pgSz w:w="11900" w:h="16840"/>
      <w:pgMar w:top="891" w:right="5840" w:bottom="300" w:left="5820"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4" w:author="ZX" w:date="2017-12-20T18:47:00Z" w:initials="ZX">
    <w:p w14:paraId="19F19CBB" w14:textId="77777777" w:rsidR="00000000" w:rsidRDefault="00B01E5D">
      <w:pPr>
        <w:pStyle w:val="a3"/>
        <w:rPr>
          <w:rFonts w:eastAsia="宋体" w:hint="eastAsia"/>
        </w:rPr>
      </w:pPr>
      <w:r>
        <w:rPr>
          <w:rFonts w:eastAsia="宋体" w:hint="eastAsia"/>
        </w:rPr>
        <w:t>I can see that.</w:t>
      </w:r>
    </w:p>
  </w:comment>
  <w:comment w:id="58" w:author="ZX" w:date="2017-12-20T21:56:00Z" w:initials="ZX">
    <w:p w14:paraId="65167285" w14:textId="77777777" w:rsidR="00000000" w:rsidRDefault="00B01E5D">
      <w:pPr>
        <w:pStyle w:val="a3"/>
        <w:rPr>
          <w:rFonts w:eastAsia="宋体" w:hint="eastAsia"/>
        </w:rPr>
      </w:pPr>
      <w:r>
        <w:rPr>
          <w:rFonts w:eastAsia="宋体" w:hint="eastAsia"/>
        </w:rPr>
        <w:t>The objective must be integrated into Introduction.</w:t>
      </w:r>
    </w:p>
  </w:comment>
  <w:comment w:id="62" w:author="ZX" w:date="2017-12-20T18:48:00Z" w:initials="ZX">
    <w:p w14:paraId="29344830" w14:textId="77777777" w:rsidR="00000000" w:rsidRDefault="00B01E5D">
      <w:pPr>
        <w:pStyle w:val="a3"/>
        <w:rPr>
          <w:rFonts w:eastAsia="宋体" w:hint="eastAsia"/>
        </w:rPr>
      </w:pPr>
      <w:r>
        <w:rPr>
          <w:rFonts w:eastAsia="宋体" w:hint="eastAsia"/>
        </w:rPr>
        <w:t>应保持时代一致。</w:t>
      </w:r>
    </w:p>
  </w:comment>
  <w:comment w:id="63" w:author="ZX" w:date="2017-12-20T18:50:00Z" w:initials="ZX">
    <w:p w14:paraId="55C2142E" w14:textId="77777777" w:rsidR="00000000" w:rsidRDefault="00B01E5D">
      <w:pPr>
        <w:pStyle w:val="a3"/>
        <w:rPr>
          <w:rFonts w:eastAsia="宋体" w:hint="eastAsia"/>
        </w:rPr>
      </w:pPr>
      <w:r>
        <w:rPr>
          <w:rFonts w:eastAsia="宋体" w:hint="eastAsia"/>
        </w:rPr>
        <w:t xml:space="preserve">Why? For What? </w:t>
      </w:r>
      <w:r>
        <w:rPr>
          <w:rFonts w:eastAsia="宋体" w:hint="eastAsia"/>
        </w:rPr>
        <w:t>这里应该有一个简短过渡和对</w:t>
      </w:r>
      <w:r>
        <w:rPr>
          <w:rFonts w:eastAsia="宋体" w:hint="eastAsia"/>
        </w:rPr>
        <w:t>method</w:t>
      </w:r>
      <w:r>
        <w:rPr>
          <w:rFonts w:eastAsia="宋体" w:hint="eastAsia"/>
        </w:rPr>
        <w:t>的总述。</w:t>
      </w:r>
    </w:p>
  </w:comment>
  <w:comment w:id="64" w:author="ZX" w:date="2017-12-20T18:48:00Z" w:initials="ZX">
    <w:p w14:paraId="118D1223" w14:textId="77777777" w:rsidR="00000000" w:rsidRDefault="00B01E5D">
      <w:pPr>
        <w:pStyle w:val="a3"/>
        <w:rPr>
          <w:rFonts w:eastAsia="宋体" w:hint="eastAsia"/>
        </w:rPr>
      </w:pPr>
      <w:r>
        <w:rPr>
          <w:rFonts w:eastAsia="宋体" w:hint="eastAsia"/>
        </w:rPr>
        <w:t>But did you really manage to include every UCAS undergraduate  in the survey?</w:t>
      </w:r>
    </w:p>
  </w:comment>
  <w:comment w:id="66" w:author="ZX" w:date="2017-12-20T18:52:00Z" w:initials="ZX">
    <w:p w14:paraId="6BFD91FE" w14:textId="77777777" w:rsidR="00000000" w:rsidRDefault="00B01E5D">
      <w:pPr>
        <w:pStyle w:val="a3"/>
        <w:rPr>
          <w:rFonts w:eastAsia="宋体" w:hint="eastAsia"/>
        </w:rPr>
      </w:pPr>
      <w:r>
        <w:rPr>
          <w:rFonts w:eastAsia="宋体" w:hint="eastAsia"/>
        </w:rPr>
        <w:t>此处不需要呈现全部问卷内容，问卷可</w:t>
      </w:r>
      <w:r>
        <w:rPr>
          <w:rFonts w:eastAsia="宋体" w:hint="eastAsia"/>
        </w:rPr>
        <w:t>以作为附件附在文后，这里可先介绍问卷的目的和设计的原则、</w:t>
      </w:r>
      <w:r>
        <w:rPr>
          <w:rFonts w:eastAsia="宋体" w:hint="eastAsia"/>
        </w:rPr>
        <w:t>Participant</w:t>
      </w:r>
      <w:r>
        <w:rPr>
          <w:rFonts w:eastAsia="宋体" w:hint="eastAsia"/>
        </w:rPr>
        <w:t>的情况以及问卷有效性的情况等。</w:t>
      </w:r>
    </w:p>
  </w:comment>
  <w:comment w:id="87" w:author="ZX" w:date="2017-12-20T21:44:00Z" w:initials="ZX">
    <w:p w14:paraId="79D6AFD6" w14:textId="77777777" w:rsidR="00000000" w:rsidRDefault="00B01E5D">
      <w:pPr>
        <w:pStyle w:val="a3"/>
        <w:rPr>
          <w:rFonts w:eastAsia="宋体" w:hint="eastAsia"/>
        </w:rPr>
      </w:pPr>
      <w:r>
        <w:rPr>
          <w:rFonts w:eastAsia="宋体" w:hint="eastAsia"/>
        </w:rPr>
        <w:t>这部分不需要写在</w:t>
      </w:r>
      <w:r>
        <w:rPr>
          <w:rFonts w:eastAsia="宋体" w:hint="eastAsia"/>
        </w:rPr>
        <w:t>paper</w:t>
      </w:r>
      <w:r>
        <w:rPr>
          <w:rFonts w:eastAsia="宋体" w:hint="eastAsia"/>
        </w:rPr>
        <w:t>里。</w:t>
      </w:r>
      <w:r>
        <w:rPr>
          <w:rFonts w:eastAsia="宋体" w:hint="eastAsia"/>
        </w:rPr>
        <w:t>result</w:t>
      </w:r>
      <w:r>
        <w:rPr>
          <w:rFonts w:eastAsia="宋体" w:hint="eastAsia"/>
        </w:rPr>
        <w:t>里面的第一段话，可以起到一个过渡的作用，并且总述一下分析结果。</w:t>
      </w:r>
    </w:p>
  </w:comment>
  <w:comment w:id="89" w:author="ZX" w:date="2017-12-20T21:47:00Z" w:initials="ZX">
    <w:p w14:paraId="3C249A9B" w14:textId="77777777" w:rsidR="00000000" w:rsidRDefault="00B01E5D">
      <w:pPr>
        <w:pStyle w:val="a3"/>
        <w:rPr>
          <w:rFonts w:eastAsia="宋体" w:hint="eastAsia"/>
        </w:rPr>
      </w:pPr>
      <w:r>
        <w:rPr>
          <w:rFonts w:eastAsia="宋体" w:hint="eastAsia"/>
        </w:rPr>
        <w:t>方法的局限性建议写在在</w:t>
      </w:r>
      <w:r>
        <w:rPr>
          <w:rFonts w:eastAsia="宋体" w:hint="eastAsia"/>
        </w:rPr>
        <w:t>method</w:t>
      </w:r>
      <w:r>
        <w:rPr>
          <w:rFonts w:eastAsia="宋体" w:hint="eastAsia"/>
        </w:rPr>
        <w:t>里，</w:t>
      </w:r>
      <w:r>
        <w:rPr>
          <w:rFonts w:eastAsia="宋体" w:hint="eastAsia"/>
        </w:rPr>
        <w:t>result</w:t>
      </w:r>
      <w:r>
        <w:rPr>
          <w:rFonts w:eastAsia="宋体" w:hint="eastAsia"/>
        </w:rPr>
        <w:t>部分注重陈述结果。</w:t>
      </w:r>
    </w:p>
  </w:comment>
  <w:comment w:id="93" w:author="ZX" w:date="2017-12-20T21:55:00Z" w:initials="ZX">
    <w:p w14:paraId="634BFB82" w14:textId="77777777" w:rsidR="00000000" w:rsidRDefault="00B01E5D">
      <w:pPr>
        <w:pStyle w:val="a3"/>
        <w:rPr>
          <w:rFonts w:eastAsia="宋体" w:hint="eastAsia"/>
        </w:rPr>
      </w:pPr>
      <w:r>
        <w:rPr>
          <w:rFonts w:eastAsia="宋体" w:hint="eastAsia"/>
        </w:rPr>
        <w:t>If you want to give this information, then you need to specify what data are redundant and why.</w:t>
      </w:r>
    </w:p>
  </w:comment>
  <w:comment w:id="106" w:author="ZX" w:date="2017-12-20T21:57:00Z" w:initials="ZX">
    <w:p w14:paraId="74FC83D7" w14:textId="77777777" w:rsidR="00000000" w:rsidRDefault="00B01E5D">
      <w:pPr>
        <w:pStyle w:val="a3"/>
        <w:rPr>
          <w:rFonts w:eastAsia="宋体" w:hint="eastAsia"/>
        </w:rPr>
      </w:pPr>
      <w:r>
        <w:rPr>
          <w:rFonts w:eastAsia="宋体" w:hint="eastAsia"/>
        </w:rPr>
        <w:t>结果展示在哪里？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F19CBB" w15:done="0"/>
  <w15:commentEx w15:paraId="65167285" w15:done="0"/>
  <w15:commentEx w15:paraId="29344830" w15:done="0"/>
  <w15:commentEx w15:paraId="55C2142E" w15:done="0"/>
  <w15:commentEx w15:paraId="118D1223" w15:done="0"/>
  <w15:commentEx w15:paraId="6BFD91FE" w15:done="0"/>
  <w15:commentEx w15:paraId="79D6AFD6" w15:done="0"/>
  <w15:commentEx w15:paraId="3C249A9B" w15:done="0"/>
  <w15:commentEx w15:paraId="634BFB82" w15:done="0"/>
  <w15:commentEx w15:paraId="74FC83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F19CBB" w16cid:durableId="00000001"/>
  <w16cid:commentId w16cid:paraId="65167285" w16cid:durableId="00000002"/>
  <w16cid:commentId w16cid:paraId="29344830" w16cid:durableId="00000003"/>
  <w16cid:commentId w16cid:paraId="55C2142E" w16cid:durableId="00000004"/>
  <w16cid:commentId w16cid:paraId="118D1223" w16cid:durableId="00000005"/>
  <w16cid:commentId w16cid:paraId="6BFD91FE" w16cid:durableId="00000006"/>
  <w16cid:commentId w16cid:paraId="79D6AFD6" w16cid:durableId="00000007"/>
  <w16cid:commentId w16cid:paraId="3C249A9B" w16cid:durableId="00000008"/>
  <w16cid:commentId w16cid:paraId="634BFB82" w16cid:durableId="00000009"/>
  <w16cid:commentId w16cid:paraId="74FC83D7" w16cid:durableId="000000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9E13F" w14:textId="77777777" w:rsidR="00B01E5D" w:rsidRDefault="00B01E5D" w:rsidP="00853BC2">
      <w:r>
        <w:separator/>
      </w:r>
    </w:p>
  </w:endnote>
  <w:endnote w:type="continuationSeparator" w:id="0">
    <w:p w14:paraId="6D90617C" w14:textId="77777777" w:rsidR="00B01E5D" w:rsidRDefault="00B01E5D" w:rsidP="0085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等线 Light">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14871" w14:textId="77777777" w:rsidR="00853BC2" w:rsidRDefault="00853BC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93E25" w14:textId="77777777" w:rsidR="00853BC2" w:rsidRDefault="00853BC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56AB3" w14:textId="77777777" w:rsidR="00853BC2" w:rsidRDefault="00853BC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C892D" w14:textId="77777777" w:rsidR="00B01E5D" w:rsidRDefault="00B01E5D" w:rsidP="00853BC2">
      <w:r>
        <w:separator/>
      </w:r>
    </w:p>
  </w:footnote>
  <w:footnote w:type="continuationSeparator" w:id="0">
    <w:p w14:paraId="1A99F67A" w14:textId="77777777" w:rsidR="00B01E5D" w:rsidRDefault="00B01E5D" w:rsidP="00853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0D64E" w14:textId="77777777" w:rsidR="00853BC2" w:rsidRDefault="00853BC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95064" w14:textId="77777777" w:rsidR="00853BC2" w:rsidRDefault="00853BC2">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AD68F" w14:textId="77777777" w:rsidR="00853BC2" w:rsidRDefault="00853BC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multilevel"/>
    <w:tmpl w:val="00000002"/>
    <w:lvl w:ilvl="0">
      <w:start w:val="2"/>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5A3A3E76"/>
    <w:multiLevelType w:val="singleLevel"/>
    <w:tmpl w:val="5A3A3E76"/>
    <w:lvl w:ilvl="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C2"/>
    <w:rsid w:val="00853BC2"/>
    <w:rsid w:val="00B01E5D"/>
    <w:rsid w:val="10AE6C12"/>
    <w:rsid w:val="1B9613BB"/>
    <w:rsid w:val="4F0A5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6E291"/>
  <w15:chartTrackingRefBased/>
  <w15:docId w15:val="{518211C6-E6F5-4E44-A270-253334305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Arial"/>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unhideWhenUsed/>
    <w:qFormat/>
    <w:tblPr>
      <w:tblCellMar>
        <w:top w:w="0" w:type="dxa"/>
        <w:left w:w="0" w:type="dxa"/>
        <w:bottom w:w="0" w:type="dxa"/>
        <w:right w:w="0" w:type="dxa"/>
      </w:tblCellMar>
    </w:tblPr>
  </w:style>
  <w:style w:type="numbering" w:default="1" w:styleId="a2">
    <w:name w:val="No List"/>
    <w:uiPriority w:val="99"/>
    <w:semiHidden/>
    <w:unhideWhenUsed/>
  </w:style>
  <w:style w:type="paragraph" w:styleId="a3">
    <w:name w:val="annotation text"/>
    <w:basedOn w:val="a"/>
    <w:uiPriority w:val="99"/>
    <w:unhideWhenUsed/>
  </w:style>
  <w:style w:type="paragraph" w:styleId="a4">
    <w:name w:val="header"/>
    <w:basedOn w:val="a"/>
    <w:link w:val="a5"/>
    <w:uiPriority w:val="99"/>
    <w:unhideWhenUsed/>
    <w:rsid w:val="00853B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3BC2"/>
    <w:rPr>
      <w:sz w:val="18"/>
      <w:szCs w:val="18"/>
    </w:rPr>
  </w:style>
  <w:style w:type="paragraph" w:styleId="a6">
    <w:name w:val="footer"/>
    <w:basedOn w:val="a"/>
    <w:link w:val="a7"/>
    <w:uiPriority w:val="99"/>
    <w:unhideWhenUsed/>
    <w:rsid w:val="00853BC2"/>
    <w:pPr>
      <w:tabs>
        <w:tab w:val="center" w:pos="4153"/>
        <w:tab w:val="right" w:pos="8306"/>
      </w:tabs>
      <w:snapToGrid w:val="0"/>
    </w:pPr>
    <w:rPr>
      <w:sz w:val="18"/>
      <w:szCs w:val="18"/>
    </w:rPr>
  </w:style>
  <w:style w:type="character" w:customStyle="1" w:styleId="a7">
    <w:name w:val="页脚 字符"/>
    <w:basedOn w:val="a0"/>
    <w:link w:val="a6"/>
    <w:uiPriority w:val="99"/>
    <w:rsid w:val="00853B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480"/>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1.xml" /><Relationship Id="rId18" Type="http://schemas.openxmlformats.org/officeDocument/2006/relationships/footer" Target="footer3.xml" /><Relationship Id="rId26" Type="http://schemas.openxmlformats.org/officeDocument/2006/relationships/image" Target="media/image11.jpeg" /><Relationship Id="rId3" Type="http://schemas.openxmlformats.org/officeDocument/2006/relationships/settings" Target="settings.xml" /><Relationship Id="rId21" Type="http://schemas.openxmlformats.org/officeDocument/2006/relationships/image" Target="media/image6.jpeg" /><Relationship Id="rId7" Type="http://schemas.openxmlformats.org/officeDocument/2006/relationships/image" Target="media/image1.jpeg" /><Relationship Id="rId12" Type="http://schemas.microsoft.com/office/2016/09/relationships/commentsIds" Target="commentsIds.xml" /><Relationship Id="rId17" Type="http://schemas.openxmlformats.org/officeDocument/2006/relationships/header" Target="header3.xml" /><Relationship Id="rId25" Type="http://schemas.openxmlformats.org/officeDocument/2006/relationships/image" Target="media/image10.jpeg" /><Relationship Id="rId2" Type="http://schemas.openxmlformats.org/officeDocument/2006/relationships/styles" Target="styles.xml" /><Relationship Id="rId16" Type="http://schemas.openxmlformats.org/officeDocument/2006/relationships/footer" Target="footer2.xml" /><Relationship Id="rId20" Type="http://schemas.openxmlformats.org/officeDocument/2006/relationships/image" Target="media/image5.jpeg" /><Relationship Id="rId29"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microsoft.com/office/2011/relationships/commentsExtended" Target="commentsExtended.xml" /><Relationship Id="rId24" Type="http://schemas.openxmlformats.org/officeDocument/2006/relationships/image" Target="media/image9.jpeg" /><Relationship Id="rId5" Type="http://schemas.openxmlformats.org/officeDocument/2006/relationships/footnotes" Target="footnotes.xml" /><Relationship Id="rId15" Type="http://schemas.openxmlformats.org/officeDocument/2006/relationships/footer" Target="footer1.xml" /><Relationship Id="rId23" Type="http://schemas.openxmlformats.org/officeDocument/2006/relationships/image" Target="media/image8.jpeg" /><Relationship Id="rId28" Type="http://schemas.openxmlformats.org/officeDocument/2006/relationships/image" Target="media/image13.jpeg" /><Relationship Id="rId10" Type="http://schemas.openxmlformats.org/officeDocument/2006/relationships/comments" Target="comments.xml" /><Relationship Id="rId19"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header" Target="header2.xml" /><Relationship Id="rId22" Type="http://schemas.openxmlformats.org/officeDocument/2006/relationships/image" Target="media/image7.jpeg" /><Relationship Id="rId27" Type="http://schemas.openxmlformats.org/officeDocument/2006/relationships/image" Target="media/image12.jpeg" /><Relationship Id="rId30"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2261</Words>
  <Characters>12888</Characters>
  <Application>Microsoft Office Word</Application>
  <DocSecurity>0</DocSecurity>
  <Lines>107</Lines>
  <Paragraphs>30</Paragraphs>
  <ScaleCrop>false</ScaleCrop>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王泽威</cp:lastModifiedBy>
  <cp:revision>2</cp:revision>
  <dcterms:created xsi:type="dcterms:W3CDTF">2017-12-20T16:08:00Z</dcterms:created>
  <dcterms:modified xsi:type="dcterms:W3CDTF">2017-12-20T16:08:00Z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